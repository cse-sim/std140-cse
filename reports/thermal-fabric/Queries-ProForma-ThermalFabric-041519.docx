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E0" w:rsidRPr="00640760" w:rsidRDefault="008401E0">
      <w:pPr>
        <w:rPr>
          <w:b/>
          <w:i/>
          <w:sz w:val="24"/>
          <w:szCs w:val="24"/>
        </w:rPr>
      </w:pPr>
      <w:r w:rsidRPr="008252AB">
        <w:rPr>
          <w:b/>
          <w:sz w:val="28"/>
          <w:szCs w:val="28"/>
        </w:rPr>
        <w:t>Pro-Forma Questionnaire for Building Thermal Fabric Update Tests</w:t>
      </w:r>
      <w:r w:rsidR="008252AB">
        <w:rPr>
          <w:b/>
          <w:sz w:val="28"/>
          <w:szCs w:val="28"/>
        </w:rPr>
        <w:t>,</w:t>
      </w:r>
      <w:r w:rsidRPr="008252AB">
        <w:rPr>
          <w:b/>
          <w:sz w:val="28"/>
          <w:szCs w:val="28"/>
        </w:rPr>
        <w:t xml:space="preserve"> </w:t>
      </w:r>
      <w:del w:id="0" w:author="joel neymark 3" w:date="2017-08-30T08:10:00Z">
        <w:r w:rsidRPr="008252AB" w:rsidDel="00523AFF">
          <w:rPr>
            <w:b/>
            <w:sz w:val="28"/>
            <w:szCs w:val="28"/>
          </w:rPr>
          <w:delText xml:space="preserve">July </w:delText>
        </w:r>
      </w:del>
      <w:ins w:id="1" w:author="joel neymark 3" w:date="2017-08-30T08:10:00Z">
        <w:r w:rsidR="00523AFF">
          <w:rPr>
            <w:b/>
            <w:sz w:val="28"/>
            <w:szCs w:val="28"/>
          </w:rPr>
          <w:t xml:space="preserve">August </w:t>
        </w:r>
      </w:ins>
      <w:ins w:id="2" w:author="joel neymark 2" w:date="2015-07-10T10:09:00Z">
        <w:r w:rsidR="00602317">
          <w:rPr>
            <w:b/>
            <w:sz w:val="28"/>
            <w:szCs w:val="28"/>
          </w:rPr>
          <w:t>201</w:t>
        </w:r>
      </w:ins>
      <w:ins w:id="3" w:author="joel neymark 3" w:date="2017-08-30T08:10:00Z">
        <w:r w:rsidR="00523AFF">
          <w:rPr>
            <w:b/>
            <w:sz w:val="28"/>
            <w:szCs w:val="28"/>
          </w:rPr>
          <w:t>7</w:t>
        </w:r>
      </w:ins>
      <w:ins w:id="4" w:author="joel neymark 2" w:date="2015-07-10T10:09:00Z">
        <w:del w:id="5" w:author="joel neymark 3" w:date="2017-08-30T08:10:00Z">
          <w:r w:rsidR="00602317" w:rsidDel="00523AFF">
            <w:rPr>
              <w:b/>
              <w:sz w:val="28"/>
              <w:szCs w:val="28"/>
            </w:rPr>
            <w:delText>5</w:delText>
          </w:r>
        </w:del>
        <w:r w:rsidR="00602317">
          <w:rPr>
            <w:b/>
            <w:sz w:val="28"/>
            <w:szCs w:val="28"/>
          </w:rPr>
          <w:t xml:space="preserve"> </w:t>
        </w:r>
      </w:ins>
      <w:del w:id="6" w:author="joel neymark 2" w:date="2015-07-10T10:09:00Z">
        <w:r w:rsidRPr="008252AB" w:rsidDel="00602317">
          <w:rPr>
            <w:b/>
            <w:sz w:val="28"/>
            <w:szCs w:val="28"/>
          </w:rPr>
          <w:delText>2014</w:delText>
        </w:r>
        <w:r w:rsidR="00AC69F1" w:rsidDel="00602317">
          <w:rPr>
            <w:b/>
            <w:sz w:val="28"/>
            <w:szCs w:val="28"/>
          </w:rPr>
          <w:delText xml:space="preserve"> </w:delText>
        </w:r>
      </w:del>
    </w:p>
    <w:p w:rsidR="00DD3D9B" w:rsidRDefault="00DD3D9B" w:rsidP="00B8463A">
      <w:pPr>
        <w:rPr>
          <w:ins w:id="7" w:author="joel neymark 3" w:date="2017-08-30T08:39:00Z"/>
          <w:b/>
          <w:i/>
          <w:sz w:val="24"/>
          <w:szCs w:val="24"/>
        </w:rPr>
      </w:pPr>
      <w:ins w:id="8" w:author="joel neymark 3" w:date="2017-08-30T08:39:00Z">
        <w:r>
          <w:rPr>
            <w:b/>
            <w:i/>
            <w:sz w:val="24"/>
            <w:szCs w:val="24"/>
          </w:rPr>
          <w:t xml:space="preserve">[Note to Participants (8/30/17): Revisions on p. 4 are based on </w:t>
        </w:r>
      </w:ins>
      <w:ins w:id="9" w:author="joel neymark 3" w:date="2017-08-30T08:40:00Z">
        <w:r>
          <w:rPr>
            <w:b/>
            <w:i/>
            <w:sz w:val="24"/>
            <w:szCs w:val="24"/>
          </w:rPr>
          <w:t>Jun 2017 meeting minutes.]</w:t>
        </w:r>
      </w:ins>
    </w:p>
    <w:p w:rsidR="00B8463A" w:rsidRPr="00640760" w:rsidDel="00523AFF" w:rsidRDefault="00B8463A" w:rsidP="00B8463A">
      <w:pPr>
        <w:rPr>
          <w:del w:id="10" w:author="joel neymark 3" w:date="2017-08-30T08:11:00Z"/>
          <w:b/>
          <w:i/>
          <w:sz w:val="24"/>
          <w:szCs w:val="24"/>
        </w:rPr>
      </w:pPr>
      <w:ins w:id="11" w:author="joel neymark 2" w:date="2015-05-12T16:39:00Z">
        <w:del w:id="12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[</w:delText>
          </w:r>
        </w:del>
      </w:ins>
      <w:ins w:id="13" w:author="joel neymark 2" w:date="2015-05-12T16:38:00Z">
        <w:del w:id="14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 xml:space="preserve">Note revisions are based on participant comments during </w:delText>
          </w:r>
        </w:del>
      </w:ins>
      <w:ins w:id="15" w:author="joel neymark 2" w:date="2015-05-12T16:39:00Z">
        <w:del w:id="16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 xml:space="preserve">the </w:delText>
          </w:r>
        </w:del>
      </w:ins>
      <w:ins w:id="17" w:author="joel neymark 2" w:date="2015-05-12T16:38:00Z">
        <w:del w:id="18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Round 1 simulation trial</w:delText>
          </w:r>
        </w:del>
      </w:ins>
      <w:ins w:id="19" w:author="joel neymark 2" w:date="2015-05-12T16:39:00Z">
        <w:del w:id="20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.</w:delText>
          </w:r>
        </w:del>
      </w:ins>
      <w:ins w:id="21" w:author="joel neymark 2" w:date="2015-05-13T09:28:00Z">
        <w:del w:id="22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 This also in</w:delText>
          </w:r>
        </w:del>
      </w:ins>
      <w:ins w:id="23" w:author="joel neymark 2" w:date="2015-05-13T09:29:00Z">
        <w:del w:id="24" w:author="joel neymark 3" w:date="2017-08-30T08:11:00Z">
          <w:r w:rsidDel="00523AFF">
            <w:rPr>
              <w:b/>
              <w:i/>
              <w:sz w:val="24"/>
              <w:szCs w:val="24"/>
            </w:rPr>
            <w:delText>tegrat</w:delText>
          </w:r>
        </w:del>
      </w:ins>
      <w:ins w:id="25" w:author="joel neymark 2" w:date="2015-05-13T09:28:00Z">
        <w:del w:id="26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es selected items from Crawley, Hand, Kummert, and Griffith </w:delText>
          </w:r>
        </w:del>
      </w:ins>
      <w:ins w:id="27" w:author="joel neymark 2" w:date="2015-07-10T10:54:00Z">
        <w:del w:id="28" w:author="joel neymark 3" w:date="2017-08-30T08:11:00Z">
          <w:r w:rsidR="002526AF" w:rsidDel="00523AFF">
            <w:rPr>
              <w:b/>
              <w:i/>
              <w:sz w:val="24"/>
              <w:szCs w:val="24"/>
            </w:rPr>
            <w:delText>(</w:delText>
          </w:r>
        </w:del>
      </w:ins>
      <w:ins w:id="29" w:author="joel neymark 2" w:date="2015-05-13T09:28:00Z">
        <w:del w:id="30" w:author="joel neymark 3" w:date="2017-08-30T08:11:00Z">
          <w:r w:rsidDel="00523AFF">
            <w:rPr>
              <w:b/>
              <w:i/>
              <w:sz w:val="24"/>
              <w:szCs w:val="24"/>
            </w:rPr>
            <w:delText>1995</w:delText>
          </w:r>
        </w:del>
      </w:ins>
      <w:ins w:id="31" w:author="joel neymark 2" w:date="2015-07-10T10:54:00Z">
        <w:del w:id="32" w:author="joel neymark 3" w:date="2017-08-30T08:11:00Z">
          <w:r w:rsidR="002526AF" w:rsidDel="00523AFF">
            <w:rPr>
              <w:b/>
              <w:i/>
              <w:sz w:val="24"/>
              <w:szCs w:val="24"/>
            </w:rPr>
            <w:delText>)</w:delText>
          </w:r>
        </w:del>
      </w:ins>
      <w:ins w:id="33" w:author="joel neymark 2" w:date="2015-05-13T09:28:00Z">
        <w:del w:id="34" w:author="joel neymark 3" w:date="2017-08-30T08:11:00Z">
          <w:r w:rsidDel="00523AFF">
            <w:rPr>
              <w:b/>
              <w:i/>
              <w:sz w:val="24"/>
              <w:szCs w:val="24"/>
            </w:rPr>
            <w:delText xml:space="preserve">, </w:delText>
          </w:r>
        </w:del>
      </w:ins>
      <w:ins w:id="35" w:author="joel neymark 2" w:date="2015-05-13T09:29:00Z">
        <w:del w:id="36" w:author="joel neymark 3" w:date="2017-08-30T08:11:00Z">
          <w:r w:rsidDel="00523AFF">
            <w:rPr>
              <w:b/>
              <w:i/>
              <w:sz w:val="24"/>
              <w:szCs w:val="24"/>
            </w:rPr>
            <w:delText>“Contrasting the Capabilities of Building Energy Performance Simulation Programs</w:delText>
          </w:r>
        </w:del>
      </w:ins>
      <w:ins w:id="37" w:author="joel neymark 2" w:date="2015-05-14T12:14:00Z">
        <w:del w:id="38" w:author="joel neymark 3" w:date="2017-08-30T08:11:00Z">
          <w:r w:rsidDel="00523AFF">
            <w:rPr>
              <w:b/>
              <w:i/>
              <w:sz w:val="24"/>
              <w:szCs w:val="24"/>
            </w:rPr>
            <w:delText>”</w:delText>
          </w:r>
        </w:del>
      </w:ins>
      <w:ins w:id="39" w:author="joel neymark 2" w:date="2015-05-13T09:29:00Z">
        <w:del w:id="40" w:author="joel neymark 3" w:date="2017-08-30T08:11:00Z">
          <w:r w:rsidDel="00523AFF">
            <w:rPr>
              <w:b/>
              <w:i/>
              <w:sz w:val="24"/>
              <w:szCs w:val="24"/>
            </w:rPr>
            <w:delText>.</w:delText>
          </w:r>
        </w:del>
      </w:ins>
      <w:ins w:id="41" w:author="joel neymark 2" w:date="2015-05-12T16:39:00Z">
        <w:del w:id="42" w:author="joel neymark 3" w:date="2017-08-30T08:11:00Z">
          <w:r w:rsidRPr="00640760" w:rsidDel="00523AFF">
            <w:rPr>
              <w:b/>
              <w:i/>
              <w:sz w:val="24"/>
              <w:szCs w:val="24"/>
            </w:rPr>
            <w:delText>]</w:delText>
          </w:r>
        </w:del>
      </w:ins>
    </w:p>
    <w:p w:rsidR="008252AB" w:rsidRPr="008252AB" w:rsidRDefault="008252AB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i/>
          <w:spacing w:val="-3"/>
        </w:rPr>
      </w:pPr>
      <w:r>
        <w:rPr>
          <w:rFonts w:ascii="Times New Roman" w:hAnsi="Times New Roman" w:cs="Times New Roman"/>
          <w:i/>
          <w:spacing w:val="-3"/>
        </w:rPr>
        <w:t>Instructions: Replace empty boxes with symbols just below, as appropriate. Provide additional information and comments as appropriate.</w:t>
      </w:r>
      <w:r w:rsidR="00B17C9C">
        <w:rPr>
          <w:rFonts w:ascii="Times New Roman" w:hAnsi="Times New Roman" w:cs="Times New Roman"/>
          <w:i/>
          <w:spacing w:val="-3"/>
        </w:rPr>
        <w:t xml:space="preserve"> </w:t>
      </w:r>
      <w:r w:rsidR="005E5EF2" w:rsidRPr="005E5EF2">
        <w:rPr>
          <w:rFonts w:ascii="Times New Roman" w:hAnsi="Times New Roman" w:cs="Times New Roman"/>
          <w:b/>
          <w:i/>
          <w:spacing w:val="-3"/>
          <w:highlight w:val="yellow"/>
        </w:rPr>
        <w:t>Some responses may require marking more than one box for a given query.</w:t>
      </w:r>
      <w:r w:rsidR="005E5EF2">
        <w:rPr>
          <w:rFonts w:ascii="Times New Roman" w:hAnsi="Times New Roman" w:cs="Times New Roman"/>
          <w:i/>
          <w:spacing w:val="-3"/>
        </w:rPr>
        <w:t xml:space="preserve"> </w:t>
      </w:r>
      <w:r w:rsidR="00B17C9C">
        <w:rPr>
          <w:rFonts w:ascii="Times New Roman" w:hAnsi="Times New Roman" w:cs="Times New Roman"/>
          <w:i/>
          <w:spacing w:val="-3"/>
        </w:rPr>
        <w:t>If specific responses require disclosure of proprietary data not normally available to users in the program’s engineering manual, leave the response blank.</w:t>
      </w:r>
    </w:p>
    <w:p w:rsidR="00135F97" w:rsidRDefault="00135F97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>
        <w:rPr>
          <w:rFonts w:ascii="Times New Roman" w:hAnsi="Times New Roman" w:cs="Times New Roman"/>
          <w:spacing w:val="-2"/>
        </w:rPr>
        <w:t xml:space="preserve"> </w:t>
      </w:r>
      <w:r w:rsidR="00521447">
        <w:rPr>
          <w:rFonts w:ascii="Times New Roman" w:hAnsi="Times New Roman" w:cs="Times New Roman"/>
          <w:spacing w:val="-2"/>
        </w:rPr>
        <w:t>P</w:t>
      </w:r>
      <w:r>
        <w:rPr>
          <w:rFonts w:ascii="Times New Roman" w:hAnsi="Times New Roman" w:cs="Times New Roman"/>
          <w:spacing w:val="-2"/>
        </w:rPr>
        <w:t>ossible to use</w:t>
      </w:r>
    </w:p>
    <w:p w:rsidR="00135F97" w:rsidRDefault="00135F97" w:rsidP="00135F9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21447">
        <w:rPr>
          <w:rFonts w:ascii="Times New Roman" w:hAnsi="Times New Roman" w:cs="Times New Roman"/>
          <w:spacing w:val="-2"/>
        </w:rPr>
        <w:t xml:space="preserve"> U</w:t>
      </w:r>
      <w:r>
        <w:rPr>
          <w:rFonts w:ascii="Times New Roman" w:hAnsi="Times New Roman" w:cs="Times New Roman"/>
          <w:spacing w:val="-2"/>
        </w:rPr>
        <w:t xml:space="preserve">sed </w:t>
      </w:r>
      <w:r w:rsidR="00800600">
        <w:rPr>
          <w:rFonts w:ascii="Times New Roman" w:hAnsi="Times New Roman" w:cs="Times New Roman"/>
          <w:spacing w:val="-2"/>
        </w:rPr>
        <w:t>to develop simulation trial results</w:t>
      </w:r>
    </w:p>
    <w:p w:rsidR="00800600" w:rsidRDefault="00800600">
      <w:pPr>
        <w:rPr>
          <w:b/>
        </w:rPr>
      </w:pPr>
    </w:p>
    <w:p w:rsidR="008854ED" w:rsidRDefault="00800600">
      <w:pPr>
        <w:rPr>
          <w:b/>
        </w:rPr>
      </w:pPr>
      <w:r>
        <w:rPr>
          <w:b/>
        </w:rPr>
        <w:t>P</w:t>
      </w:r>
      <w:r w:rsidR="008401E0" w:rsidRPr="00135F97">
        <w:rPr>
          <w:b/>
        </w:rPr>
        <w:t>rogram name, including version number</w:t>
      </w:r>
    </w:p>
    <w:p w:rsidR="00800600" w:rsidRDefault="00AA6FD9" w:rsidP="008006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California Simulation Engine (CSE 0</w:t>
      </w:r>
      <w:r w:rsidR="00765B82">
        <w:rPr>
          <w:rFonts w:ascii="Times New Roman" w:hAnsi="Times New Roman" w:cs="Times New Roman"/>
          <w:spacing w:val="-2"/>
          <w:u w:val="single"/>
        </w:rPr>
        <w:t>.861.1</w:t>
      </w:r>
      <w:r>
        <w:rPr>
          <w:rFonts w:ascii="Times New Roman" w:hAnsi="Times New Roman" w:cs="Times New Roman"/>
          <w:spacing w:val="-2"/>
          <w:u w:val="single"/>
        </w:rPr>
        <w:t>)</w:t>
      </w:r>
      <w:r w:rsidR="00800600">
        <w:rPr>
          <w:rFonts w:ascii="Times New Roman" w:hAnsi="Times New Roman" w:cs="Times New Roman"/>
          <w:spacing w:val="-2"/>
          <w:u w:val="single"/>
        </w:rPr>
        <w:t xml:space="preserve">.  </w:t>
      </w:r>
    </w:p>
    <w:p w:rsidR="00135F97" w:rsidRDefault="00135F97">
      <w:pPr>
        <w:rPr>
          <w:b/>
        </w:rPr>
      </w:pPr>
    </w:p>
    <w:p w:rsidR="00135F97" w:rsidRDefault="00135F97">
      <w:pPr>
        <w:rPr>
          <w:b/>
        </w:rPr>
      </w:pPr>
      <w:r>
        <w:rPr>
          <w:b/>
        </w:rPr>
        <w:t>Your name and organization</w:t>
      </w:r>
    </w:p>
    <w:p w:rsidR="00800600" w:rsidRDefault="00AA6FD9" w:rsidP="0080060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Neal Kruis, Big Ladder Software</w:t>
      </w:r>
      <w:r w:rsidR="00800600">
        <w:rPr>
          <w:rFonts w:ascii="Times New Roman" w:hAnsi="Times New Roman" w:cs="Times New Roman"/>
          <w:spacing w:val="-2"/>
          <w:u w:val="single"/>
        </w:rPr>
        <w:t xml:space="preserve">.                                     </w:t>
      </w:r>
    </w:p>
    <w:p w:rsidR="00135F97" w:rsidRDefault="00135F97">
      <w:pPr>
        <w:rPr>
          <w:b/>
        </w:rPr>
      </w:pPr>
    </w:p>
    <w:p w:rsidR="00602317" w:rsidRDefault="00602317" w:rsidP="00602317">
      <w:pPr>
        <w:rPr>
          <w:b/>
        </w:rPr>
      </w:pPr>
      <w:r>
        <w:rPr>
          <w:b/>
        </w:rPr>
        <w:t>Date</w:t>
      </w:r>
    </w:p>
    <w:p w:rsidR="00602317" w:rsidRDefault="00765B82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  <w:u w:val="single"/>
        </w:rPr>
        <w:t>4</w:t>
      </w:r>
      <w:r w:rsidR="00AA6FD9">
        <w:rPr>
          <w:rFonts w:ascii="Times New Roman" w:hAnsi="Times New Roman" w:cs="Times New Roman"/>
          <w:spacing w:val="-2"/>
          <w:u w:val="single"/>
        </w:rPr>
        <w:t>/15/201</w:t>
      </w:r>
      <w:r>
        <w:rPr>
          <w:rFonts w:ascii="Times New Roman" w:hAnsi="Times New Roman" w:cs="Times New Roman"/>
          <w:spacing w:val="-2"/>
          <w:u w:val="single"/>
        </w:rPr>
        <w:t>9</w:t>
      </w:r>
      <w:bookmarkStart w:id="43" w:name="_GoBack"/>
      <w:bookmarkEnd w:id="43"/>
      <w:r w:rsidR="00602317">
        <w:rPr>
          <w:rFonts w:ascii="Times New Roman" w:hAnsi="Times New Roman" w:cs="Times New Roman"/>
          <w:spacing w:val="-2"/>
          <w:u w:val="single"/>
        </w:rPr>
        <w:t xml:space="preserve">.                                     </w:t>
      </w:r>
    </w:p>
    <w:p w:rsidR="00B17C9C" w:rsidRDefault="00B17C9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35F97" w:rsidRPr="00521447" w:rsidRDefault="00135F97" w:rsidP="00602317">
      <w:pPr>
        <w:spacing w:after="0"/>
        <w:rPr>
          <w:b/>
          <w:sz w:val="26"/>
          <w:szCs w:val="26"/>
        </w:rPr>
      </w:pPr>
      <w:r w:rsidRPr="00521447">
        <w:rPr>
          <w:b/>
          <w:sz w:val="26"/>
          <w:szCs w:val="26"/>
        </w:rPr>
        <w:lastRenderedPageBreak/>
        <w:t>Questions from June 30, 2014 Seattle SSPC 140 Meeting</w:t>
      </w:r>
      <w:r w:rsidR="001A7785">
        <w:rPr>
          <w:b/>
          <w:sz w:val="26"/>
          <w:szCs w:val="26"/>
        </w:rPr>
        <w:t xml:space="preserve"> (updated May 2015)</w:t>
      </w:r>
    </w:p>
    <w:p w:rsidR="00602317" w:rsidRPr="00602317" w:rsidRDefault="00602317" w:rsidP="008252AB">
      <w:pPr>
        <w:spacing w:after="0"/>
        <w:rPr>
          <w:i/>
        </w:rPr>
      </w:pPr>
      <w:r w:rsidRPr="00602317">
        <w:rPr>
          <w:i/>
        </w:rPr>
        <w:t>[</w:t>
      </w:r>
      <w:proofErr w:type="spellStart"/>
      <w:r w:rsidRPr="00602317">
        <w:rPr>
          <w:i/>
        </w:rPr>
        <w:t>tkjn</w:t>
      </w:r>
      <w:proofErr w:type="spellEnd"/>
      <w:r w:rsidRPr="00602317">
        <w:rPr>
          <w:i/>
        </w:rPr>
        <w:t xml:space="preserve">: Integrate with other queries </w:t>
      </w:r>
      <w:r w:rsidR="00283F78">
        <w:rPr>
          <w:i/>
        </w:rPr>
        <w:t>topically</w:t>
      </w:r>
      <w:r w:rsidRPr="00602317">
        <w:rPr>
          <w:i/>
        </w:rPr>
        <w:t xml:space="preserve"> after sim trials]</w:t>
      </w:r>
    </w:p>
    <w:p w:rsidR="00602317" w:rsidRPr="003B74E0" w:rsidRDefault="00602317" w:rsidP="008252AB">
      <w:pPr>
        <w:spacing w:after="0"/>
        <w:rPr>
          <w:b/>
          <w:sz w:val="24"/>
          <w:szCs w:val="24"/>
        </w:rPr>
      </w:pPr>
    </w:p>
    <w:p w:rsidR="00135F97" w:rsidRDefault="00800600" w:rsidP="008252AB">
      <w:pPr>
        <w:spacing w:after="0"/>
        <w:rPr>
          <w:b/>
        </w:rPr>
      </w:pPr>
      <w:r>
        <w:rPr>
          <w:b/>
        </w:rPr>
        <w:t xml:space="preserve">1.  </w:t>
      </w:r>
      <w:r w:rsidR="00621D87">
        <w:rPr>
          <w:b/>
        </w:rPr>
        <w:t>Are user input</w:t>
      </w:r>
      <w:r w:rsidR="00135F97">
        <w:rPr>
          <w:b/>
        </w:rPr>
        <w:t xml:space="preserve"> </w:t>
      </w:r>
      <w:r w:rsidR="00621D87">
        <w:rPr>
          <w:b/>
        </w:rPr>
        <w:t>c</w:t>
      </w:r>
      <w:r w:rsidR="00135F97">
        <w:rPr>
          <w:b/>
        </w:rPr>
        <w:t xml:space="preserve">onstant </w:t>
      </w:r>
      <w:r w:rsidR="00621D87">
        <w:rPr>
          <w:b/>
        </w:rPr>
        <w:t>s</w:t>
      </w:r>
      <w:r w:rsidR="00135F97">
        <w:rPr>
          <w:b/>
        </w:rPr>
        <w:t xml:space="preserve">urface </w:t>
      </w:r>
      <w:r w:rsidR="00621D87">
        <w:rPr>
          <w:b/>
        </w:rPr>
        <w:t>c</w:t>
      </w:r>
      <w:r w:rsidR="00135F97">
        <w:rPr>
          <w:b/>
        </w:rPr>
        <w:t xml:space="preserve">oefficients </w:t>
      </w:r>
      <w:r w:rsidR="00621D87">
        <w:rPr>
          <w:b/>
        </w:rPr>
        <w:t xml:space="preserve">(not automatically calculated for each time step) applied </w:t>
      </w:r>
      <w:r w:rsidR="00135F97">
        <w:rPr>
          <w:b/>
        </w:rPr>
        <w:t xml:space="preserve">by the </w:t>
      </w:r>
      <w:r w:rsidR="00621D87">
        <w:rPr>
          <w:b/>
        </w:rPr>
        <w:t>p</w:t>
      </w:r>
      <w:r w:rsidR="00135F97">
        <w:rPr>
          <w:b/>
        </w:rPr>
        <w:t>rogram</w:t>
      </w:r>
      <w:r w:rsidR="00EB0E57">
        <w:rPr>
          <w:b/>
        </w:rPr>
        <w:t>?</w:t>
      </w:r>
    </w:p>
    <w:p w:rsidR="00135F97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135F97">
        <w:rPr>
          <w:rFonts w:ascii="Times New Roman" w:hAnsi="Times New Roman" w:cs="Times New Roman"/>
          <w:spacing w:val="-2"/>
        </w:rPr>
        <w:t xml:space="preserve"> Yes</w:t>
      </w:r>
    </w:p>
    <w:p w:rsidR="00135F97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135F97">
        <w:rPr>
          <w:rFonts w:ascii="Times New Roman" w:hAnsi="Times New Roman" w:cs="Times New Roman"/>
          <w:spacing w:val="-2"/>
        </w:rPr>
        <w:t xml:space="preserve"> No</w:t>
      </w:r>
    </w:p>
    <w:p w:rsidR="00135F97" w:rsidRPr="003B74E0" w:rsidRDefault="00135F97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602317" w:rsidRDefault="00602317" w:rsidP="00602317">
      <w:pPr>
        <w:spacing w:after="0"/>
        <w:rPr>
          <w:b/>
        </w:rPr>
      </w:pPr>
      <w:r>
        <w:rPr>
          <w:b/>
        </w:rPr>
        <w:t>2. If yes for #1, are constant coefficients applied for?</w:t>
      </w:r>
    </w:p>
    <w:p w:rsidR="00602317" w:rsidRDefault="00AA6FD9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02317">
        <w:rPr>
          <w:rFonts w:ascii="Times New Roman" w:hAnsi="Times New Roman" w:cs="Times New Roman"/>
          <w:spacing w:val="-2"/>
        </w:rPr>
        <w:t xml:space="preserve"> Interior surfaces</w:t>
      </w:r>
    </w:p>
    <w:p w:rsidR="00602317" w:rsidRDefault="00AA6FD9" w:rsidP="0060231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02317">
        <w:rPr>
          <w:rFonts w:ascii="Times New Roman" w:hAnsi="Times New Roman" w:cs="Times New Roman"/>
          <w:spacing w:val="-2"/>
        </w:rPr>
        <w:t xml:space="preserve"> Exterior surfaces </w:t>
      </w:r>
      <w:r w:rsidR="00602317" w:rsidRPr="00A00F38">
        <w:rPr>
          <w:rFonts w:ascii="Times New Roman" w:hAnsi="Times New Roman" w:cs="Times New Roman"/>
          <w:spacing w:val="-2"/>
        </w:rPr>
        <w:t xml:space="preserve">      </w:t>
      </w:r>
      <w:r w:rsidR="00602317">
        <w:rPr>
          <w:rFonts w:ascii="Times New Roman" w:hAnsi="Times New Roman" w:cs="Times New Roman"/>
          <w:spacing w:val="-2"/>
        </w:rPr>
        <w:t xml:space="preserve">        </w:t>
      </w:r>
      <w:r w:rsidR="00602317" w:rsidRPr="00A00F38">
        <w:rPr>
          <w:rFonts w:ascii="Times New Roman" w:hAnsi="Times New Roman" w:cs="Times New Roman"/>
          <w:spacing w:val="-2"/>
        </w:rPr>
        <w:t xml:space="preserve">                          </w:t>
      </w:r>
    </w:p>
    <w:p w:rsidR="00602317" w:rsidRPr="003B74E0" w:rsidRDefault="00602317" w:rsidP="008252AB">
      <w:pPr>
        <w:spacing w:after="0"/>
        <w:rPr>
          <w:b/>
          <w:sz w:val="24"/>
          <w:szCs w:val="24"/>
        </w:rPr>
      </w:pPr>
    </w:p>
    <w:p w:rsidR="00A00F38" w:rsidRPr="00602317" w:rsidRDefault="00602317" w:rsidP="008252AB">
      <w:pPr>
        <w:spacing w:after="0"/>
      </w:pPr>
      <w:r>
        <w:rPr>
          <w:b/>
        </w:rPr>
        <w:t>3</w:t>
      </w:r>
      <w:r w:rsidR="00A00F38">
        <w:rPr>
          <w:b/>
        </w:rPr>
        <w:t>. If yes for #1</w:t>
      </w:r>
      <w:r w:rsidR="00EB0E57">
        <w:rPr>
          <w:b/>
        </w:rPr>
        <w:t>,</w:t>
      </w:r>
      <w:r w:rsidR="00A00F38">
        <w:rPr>
          <w:b/>
        </w:rPr>
        <w:t xml:space="preserve"> were the provided default coefficients of Sections 5.2.1.9, 5.2.1.10, and/or Annex B4 Section B4.1.3 applied?</w:t>
      </w:r>
      <w:r>
        <w:rPr>
          <w:b/>
        </w:rPr>
        <w:t xml:space="preserve"> </w:t>
      </w:r>
    </w:p>
    <w:p w:rsidR="00A00F38" w:rsidRDefault="00AA6FD9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A00F38">
        <w:rPr>
          <w:rFonts w:ascii="Times New Roman" w:hAnsi="Times New Roman" w:cs="Times New Roman"/>
          <w:spacing w:val="-2"/>
        </w:rPr>
        <w:t xml:space="preserve"> For all surfaces</w:t>
      </w:r>
    </w:p>
    <w:p w:rsidR="00A00F38" w:rsidRDefault="00A00F38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For some surfaces (indicate which surfaces)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.</w:t>
      </w:r>
      <w:r>
        <w:rPr>
          <w:rFonts w:ascii="Times New Roman" w:hAnsi="Times New Roman" w:cs="Times New Roman"/>
          <w:spacing w:val="-2"/>
        </w:rPr>
        <w:t xml:space="preserve"> </w:t>
      </w:r>
      <w:r w:rsidRPr="00A00F38">
        <w:rPr>
          <w:rFonts w:ascii="Times New Roman" w:hAnsi="Times New Roman" w:cs="Times New Roman"/>
          <w:spacing w:val="-2"/>
        </w:rPr>
        <w:t xml:space="preserve">      </w:t>
      </w:r>
      <w:r>
        <w:rPr>
          <w:rFonts w:ascii="Times New Roman" w:hAnsi="Times New Roman" w:cs="Times New Roman"/>
          <w:spacing w:val="-2"/>
        </w:rPr>
        <w:t xml:space="preserve">        </w:t>
      </w:r>
      <w:r w:rsidRPr="00A00F38">
        <w:rPr>
          <w:rFonts w:ascii="Times New Roman" w:hAnsi="Times New Roman" w:cs="Times New Roman"/>
          <w:spacing w:val="-2"/>
        </w:rPr>
        <w:t xml:space="preserve">                          </w:t>
      </w:r>
    </w:p>
    <w:p w:rsidR="00A00F38" w:rsidRDefault="00A00F38" w:rsidP="00A00F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A00F38" w:rsidRPr="003B74E0" w:rsidRDefault="00A00F38" w:rsidP="008252AB">
      <w:pPr>
        <w:spacing w:after="0"/>
        <w:rPr>
          <w:b/>
          <w:sz w:val="24"/>
          <w:szCs w:val="24"/>
        </w:rPr>
      </w:pPr>
    </w:p>
    <w:p w:rsidR="00800600" w:rsidRDefault="00602317" w:rsidP="008252AB">
      <w:pPr>
        <w:spacing w:after="0"/>
        <w:rPr>
          <w:b/>
        </w:rPr>
      </w:pPr>
      <w:r>
        <w:rPr>
          <w:b/>
        </w:rPr>
        <w:t>4</w:t>
      </w:r>
      <w:r w:rsidR="00800600">
        <w:rPr>
          <w:b/>
        </w:rPr>
        <w:t xml:space="preserve">.  If </w:t>
      </w:r>
      <w:r w:rsidR="00521447">
        <w:rPr>
          <w:b/>
        </w:rPr>
        <w:t>yes for #1 (whether actually used for simulation results or not)</w:t>
      </w:r>
      <w:r w:rsidR="00800600">
        <w:rPr>
          <w:b/>
        </w:rPr>
        <w:t xml:space="preserve">, </w:t>
      </w:r>
      <w:r w:rsidR="00521447">
        <w:rPr>
          <w:b/>
        </w:rPr>
        <w:t>a</w:t>
      </w:r>
      <w:r w:rsidR="00800600">
        <w:rPr>
          <w:b/>
        </w:rPr>
        <w:t>re</w:t>
      </w:r>
      <w:r w:rsidR="00621D87">
        <w:rPr>
          <w:b/>
        </w:rPr>
        <w:t xml:space="preserve"> user input</w:t>
      </w:r>
      <w:r w:rsidR="00800600">
        <w:rPr>
          <w:b/>
        </w:rPr>
        <w:t xml:space="preserve"> constant coefficients applied</w:t>
      </w:r>
      <w:r w:rsidR="003B74E0">
        <w:rPr>
          <w:b/>
        </w:rPr>
        <w:t xml:space="preserve"> as?</w:t>
      </w:r>
      <w:r>
        <w:rPr>
          <w:b/>
        </w:rPr>
        <w:t xml:space="preserve"> </w:t>
      </w:r>
    </w:p>
    <w:p w:rsidR="003B74E0" w:rsidRPr="003B74E0" w:rsidRDefault="003B74E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Interior surfaces:</w:t>
      </w:r>
    </w:p>
    <w:p w:rsidR="00800600" w:rsidRDefault="0080060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Total Combined Convective and Radiative Heat Transfer</w:t>
      </w:r>
    </w:p>
    <w:p w:rsidR="00800600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800600">
        <w:rPr>
          <w:rFonts w:ascii="Times New Roman" w:hAnsi="Times New Roman" w:cs="Times New Roman"/>
          <w:spacing w:val="-2"/>
        </w:rPr>
        <w:t xml:space="preserve"> Convection Only </w:t>
      </w:r>
    </w:p>
    <w:p w:rsidR="00800600" w:rsidRDefault="0080060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Only 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Exterior surfaces: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Total Combined Convective and Radiative Heat Transfer</w:t>
      </w:r>
    </w:p>
    <w:p w:rsidR="003B74E0" w:rsidRDefault="00AA6FD9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3B74E0">
        <w:rPr>
          <w:rFonts w:ascii="Times New Roman" w:hAnsi="Times New Roman" w:cs="Times New Roman"/>
          <w:spacing w:val="-2"/>
        </w:rPr>
        <w:t xml:space="preserve"> Convection Only 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Only </w:t>
      </w:r>
    </w:p>
    <w:p w:rsidR="0080060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800600" w:rsidRDefault="00602317" w:rsidP="008252AB">
      <w:pPr>
        <w:spacing w:after="0"/>
        <w:rPr>
          <w:b/>
        </w:rPr>
      </w:pPr>
      <w:r>
        <w:rPr>
          <w:b/>
        </w:rPr>
        <w:t>5</w:t>
      </w:r>
      <w:r w:rsidR="00800600">
        <w:rPr>
          <w:b/>
        </w:rPr>
        <w:t xml:space="preserve">.  For </w:t>
      </w:r>
      <w:r w:rsidR="00621D87">
        <w:rPr>
          <w:b/>
        </w:rPr>
        <w:t xml:space="preserve">user input </w:t>
      </w:r>
      <w:r w:rsidR="008252AB">
        <w:rPr>
          <w:b/>
        </w:rPr>
        <w:t>constant coefficients indicated</w:t>
      </w:r>
      <w:r w:rsidR="00521447">
        <w:rPr>
          <w:b/>
        </w:rPr>
        <w:t xml:space="preserve"> in</w:t>
      </w:r>
      <w:r w:rsidR="008252AB">
        <w:rPr>
          <w:b/>
        </w:rPr>
        <w:t xml:space="preserve"> </w:t>
      </w:r>
      <w:r w:rsidR="00800600">
        <w:rPr>
          <w:b/>
        </w:rPr>
        <w:t>#</w:t>
      </w:r>
      <w:r>
        <w:rPr>
          <w:b/>
        </w:rPr>
        <w:t>4</w:t>
      </w:r>
      <w:r w:rsidR="00800600">
        <w:rPr>
          <w:b/>
        </w:rPr>
        <w:t>,</w:t>
      </w:r>
      <w:r w:rsidR="008252AB">
        <w:rPr>
          <w:b/>
        </w:rPr>
        <w:t xml:space="preserve"> are values allowed to vary with individual surfaces and their orientations</w:t>
      </w:r>
      <w:r w:rsidR="00800600">
        <w:rPr>
          <w:b/>
        </w:rPr>
        <w:t>?</w:t>
      </w:r>
      <w:r>
        <w:rPr>
          <w:b/>
        </w:rPr>
        <w:t xml:space="preserve"> </w:t>
      </w:r>
    </w:p>
    <w:p w:rsidR="003B74E0" w:rsidRDefault="003B74E0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>For Interior surfaces:</w:t>
      </w:r>
    </w:p>
    <w:p w:rsidR="008252AB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8252AB">
        <w:rPr>
          <w:rFonts w:ascii="Times New Roman" w:hAnsi="Times New Roman" w:cs="Times New Roman"/>
          <w:spacing w:val="-2"/>
        </w:rPr>
        <w:t xml:space="preserve"> Yes</w:t>
      </w:r>
    </w:p>
    <w:p w:rsidR="008252AB" w:rsidRDefault="008252AB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8252AB" w:rsidRPr="008252AB" w:rsidRDefault="008252AB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 w:rsidRPr="003B74E0">
        <w:rPr>
          <w:rFonts w:ascii="Times New Roman" w:hAnsi="Times New Roman" w:cs="Times New Roman"/>
          <w:b/>
          <w:spacing w:val="-2"/>
        </w:rPr>
        <w:t xml:space="preserve">For </w:t>
      </w:r>
      <w:r>
        <w:rPr>
          <w:rFonts w:ascii="Times New Roman" w:hAnsi="Times New Roman" w:cs="Times New Roman"/>
          <w:b/>
          <w:spacing w:val="-2"/>
        </w:rPr>
        <w:t>Ex</w:t>
      </w:r>
      <w:r w:rsidRPr="003B74E0">
        <w:rPr>
          <w:rFonts w:ascii="Times New Roman" w:hAnsi="Times New Roman" w:cs="Times New Roman"/>
          <w:b/>
          <w:spacing w:val="-2"/>
        </w:rPr>
        <w:t>terior surfaces:</w:t>
      </w:r>
    </w:p>
    <w:p w:rsidR="003B74E0" w:rsidRDefault="00AA6FD9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3B74E0">
        <w:rPr>
          <w:rFonts w:ascii="Times New Roman" w:hAnsi="Times New Roman" w:cs="Times New Roman"/>
          <w:spacing w:val="-2"/>
        </w:rPr>
        <w:t xml:space="preserve"> Yes</w:t>
      </w:r>
    </w:p>
    <w:p w:rsid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</w:t>
      </w:r>
    </w:p>
    <w:p w:rsidR="0080060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</w:t>
      </w:r>
    </w:p>
    <w:p w:rsidR="003B74E0" w:rsidRPr="003B74E0" w:rsidRDefault="003B74E0" w:rsidP="003B74E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:rsidR="003B74E0" w:rsidRDefault="003B74E0">
      <w:pPr>
        <w:rPr>
          <w:b/>
        </w:rPr>
      </w:pPr>
      <w:r>
        <w:rPr>
          <w:b/>
        </w:rPr>
        <w:br w:type="page"/>
      </w:r>
    </w:p>
    <w:p w:rsidR="008252AB" w:rsidRDefault="00602317" w:rsidP="008252AB">
      <w:pPr>
        <w:spacing w:after="0"/>
        <w:rPr>
          <w:b/>
        </w:rPr>
      </w:pPr>
      <w:r>
        <w:rPr>
          <w:b/>
        </w:rPr>
        <w:lastRenderedPageBreak/>
        <w:t>6</w:t>
      </w:r>
      <w:r w:rsidR="008252AB">
        <w:rPr>
          <w:b/>
        </w:rPr>
        <w:t xml:space="preserve">.  If you provided detailed convective surface coefficient </w:t>
      </w:r>
      <w:r w:rsidR="00621D87" w:rsidRPr="00621D87">
        <w:rPr>
          <w:b/>
        </w:rPr>
        <w:t>(</w:t>
      </w:r>
      <w:proofErr w:type="spellStart"/>
      <w:r w:rsidR="00621D87" w:rsidRPr="00621D87">
        <w:rPr>
          <w:rFonts w:ascii="Times New Roman" w:hAnsi="Times New Roman" w:cs="Times New Roman"/>
          <w:b/>
          <w:spacing w:val="-2"/>
        </w:rPr>
        <w:t>h</w:t>
      </w:r>
      <w:r w:rsidR="00621D87" w:rsidRPr="00621D87">
        <w:rPr>
          <w:rFonts w:ascii="Times New Roman" w:hAnsi="Times New Roman" w:cs="Times New Roman"/>
          <w:b/>
          <w:spacing w:val="-2"/>
          <w:vertAlign w:val="subscript"/>
        </w:rPr>
        <w:t>conv</w:t>
      </w:r>
      <w:proofErr w:type="spellEnd"/>
      <w:r w:rsidR="00621D87" w:rsidRPr="00621D87">
        <w:rPr>
          <w:b/>
        </w:rPr>
        <w:t>)</w:t>
      </w:r>
      <w:r w:rsidR="00621D87">
        <w:rPr>
          <w:b/>
        </w:rPr>
        <w:t xml:space="preserve"> </w:t>
      </w:r>
      <w:r w:rsidR="008252AB">
        <w:rPr>
          <w:b/>
        </w:rPr>
        <w:t>results in Sec5-2Aout.xls (rows 910 – 976</w:t>
      </w:r>
      <w:r w:rsidR="00A00F38">
        <w:rPr>
          <w:b/>
        </w:rPr>
        <w:t xml:space="preserve"> [</w:t>
      </w:r>
      <w:proofErr w:type="spellStart"/>
      <w:r w:rsidR="00A00F38">
        <w:rPr>
          <w:b/>
        </w:rPr>
        <w:t>tk</w:t>
      </w:r>
      <w:proofErr w:type="spellEnd"/>
      <w:r w:rsidR="00A00F38">
        <w:rPr>
          <w:b/>
        </w:rPr>
        <w:t>]</w:t>
      </w:r>
      <w:r w:rsidR="008252AB">
        <w:rPr>
          <w:b/>
        </w:rPr>
        <w:t>), was this output</w:t>
      </w:r>
      <w:r w:rsidR="00521447">
        <w:rPr>
          <w:b/>
        </w:rPr>
        <w:t>?</w:t>
      </w:r>
    </w:p>
    <w:p w:rsidR="008252AB" w:rsidRDefault="00AA6FD9" w:rsidP="008252A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8252AB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521447">
        <w:rPr>
          <w:rFonts w:ascii="Times New Roman" w:hAnsi="Times New Roman" w:cs="Times New Roman"/>
          <w:spacing w:val="-2"/>
        </w:rPr>
        <w:t>h</w:t>
      </w:r>
      <w:r w:rsidR="00521447"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 w:rsidR="00521447">
        <w:rPr>
          <w:rFonts w:ascii="Times New Roman" w:hAnsi="Times New Roman" w:cs="Times New Roman"/>
          <w:spacing w:val="-2"/>
        </w:rPr>
        <w:t xml:space="preserve"> directly provided by the program</w:t>
      </w:r>
    </w:p>
    <w:p w:rsidR="008252AB" w:rsidRDefault="008252AB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521447">
        <w:rPr>
          <w:rFonts w:ascii="Times New Roman" w:hAnsi="Times New Roman" w:cs="Times New Roman"/>
          <w:spacing w:val="-2"/>
        </w:rPr>
        <w:t>h</w:t>
      </w:r>
      <w:r w:rsidR="00521447"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 w:rsidR="00521447">
        <w:rPr>
          <w:rFonts w:ascii="Times New Roman" w:hAnsi="Times New Roman" w:cs="Times New Roman"/>
          <w:spacing w:val="-2"/>
        </w:rPr>
        <w:t xml:space="preserve"> calculated per instructions of Section 6.2.1.2.3.4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135F97" w:rsidRPr="003B74E0" w:rsidRDefault="00135F97" w:rsidP="00621D87">
      <w:pPr>
        <w:spacing w:after="0"/>
        <w:rPr>
          <w:i/>
          <w:sz w:val="24"/>
          <w:szCs w:val="24"/>
        </w:rPr>
      </w:pPr>
    </w:p>
    <w:p w:rsidR="00621D87" w:rsidRDefault="00602317" w:rsidP="00621D87">
      <w:pPr>
        <w:spacing w:after="0"/>
        <w:rPr>
          <w:b/>
        </w:rPr>
      </w:pPr>
      <w:r>
        <w:rPr>
          <w:b/>
        </w:rPr>
        <w:t>7</w:t>
      </w:r>
      <w:r w:rsidR="00621D87">
        <w:rPr>
          <w:b/>
        </w:rPr>
        <w:t xml:space="preserve">.  If you did not provide </w:t>
      </w:r>
      <w:proofErr w:type="spellStart"/>
      <w:r w:rsidR="00621D87" w:rsidRPr="00621D87">
        <w:rPr>
          <w:rFonts w:ascii="Times New Roman" w:hAnsi="Times New Roman" w:cs="Times New Roman"/>
          <w:b/>
          <w:spacing w:val="-2"/>
        </w:rPr>
        <w:t>h</w:t>
      </w:r>
      <w:r w:rsidR="00621D87" w:rsidRPr="00621D87">
        <w:rPr>
          <w:rFonts w:ascii="Times New Roman" w:hAnsi="Times New Roman" w:cs="Times New Roman"/>
          <w:b/>
          <w:spacing w:val="-2"/>
          <w:vertAlign w:val="subscript"/>
        </w:rPr>
        <w:t>conv</w:t>
      </w:r>
      <w:proofErr w:type="spellEnd"/>
      <w:r w:rsidR="00621D87">
        <w:rPr>
          <w:b/>
        </w:rPr>
        <w:t xml:space="preserve"> results (see #</w:t>
      </w:r>
      <w:r w:rsidR="002526AF">
        <w:rPr>
          <w:b/>
        </w:rPr>
        <w:t>6</w:t>
      </w:r>
      <w:r w:rsidR="00621D87">
        <w:rPr>
          <w:b/>
        </w:rPr>
        <w:t>), was this because?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Insufficient detailed output is provided by the program for calculating </w:t>
      </w:r>
      <w:proofErr w:type="spellStart"/>
      <w:r>
        <w:rPr>
          <w:rFonts w:ascii="Times New Roman" w:hAnsi="Times New Roman" w:cs="Times New Roman"/>
          <w:spacing w:val="-2"/>
        </w:rPr>
        <w:t>h</w:t>
      </w:r>
      <w:r w:rsidRPr="00521447">
        <w:rPr>
          <w:rFonts w:ascii="Times New Roman" w:hAnsi="Times New Roman" w:cs="Times New Roman"/>
          <w:spacing w:val="-2"/>
          <w:vertAlign w:val="subscript"/>
        </w:rPr>
        <w:t>conv</w:t>
      </w:r>
      <w:proofErr w:type="spellEnd"/>
      <w:r>
        <w:rPr>
          <w:rFonts w:ascii="Times New Roman" w:hAnsi="Times New Roman" w:cs="Times New Roman"/>
          <w:spacing w:val="-2"/>
        </w:rPr>
        <w:t xml:space="preserve"> </w:t>
      </w:r>
    </w:p>
    <w:p w:rsidR="00621D87" w:rsidRPr="008252AB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. </w:t>
      </w:r>
    </w:p>
    <w:p w:rsidR="00621D87" w:rsidRPr="003B74E0" w:rsidRDefault="00621D87" w:rsidP="00621D87">
      <w:pPr>
        <w:spacing w:after="0"/>
        <w:rPr>
          <w:i/>
          <w:sz w:val="24"/>
          <w:szCs w:val="24"/>
        </w:rPr>
      </w:pPr>
    </w:p>
    <w:p w:rsidR="00521447" w:rsidRDefault="00602317" w:rsidP="00521447">
      <w:pPr>
        <w:spacing w:after="0"/>
        <w:rPr>
          <w:b/>
        </w:rPr>
      </w:pPr>
      <w:r>
        <w:rPr>
          <w:b/>
        </w:rPr>
        <w:t>8</w:t>
      </w:r>
      <w:r w:rsidR="00521447">
        <w:rPr>
          <w:b/>
        </w:rPr>
        <w:t>.  What is the maximum opaque (non-window) layer insulation R-</w:t>
      </w:r>
      <w:r w:rsidR="00521447" w:rsidRPr="00621D87">
        <w:rPr>
          <w:b/>
        </w:rPr>
        <w:t>value (</w:t>
      </w:r>
      <w:r w:rsidR="00521447" w:rsidRPr="009F3CF1">
        <w:rPr>
          <w:rFonts w:ascii="Times New Roman" w:hAnsi="Times New Roman" w:cs="Times New Roman"/>
          <w:b/>
          <w:spacing w:val="-2"/>
        </w:rPr>
        <w:t>m</w:t>
      </w:r>
      <w:r w:rsidR="00521447" w:rsidRPr="009F3CF1">
        <w:rPr>
          <w:rFonts w:ascii="Times New Roman" w:hAnsi="Times New Roman" w:cs="Times New Roman"/>
          <w:b/>
          <w:spacing w:val="-2"/>
          <w:vertAlign w:val="superscript"/>
        </w:rPr>
        <w:t>2</w:t>
      </w:r>
      <w:r w:rsidR="00521447" w:rsidRPr="009F3CF1">
        <w:rPr>
          <w:rFonts w:ascii="Times New Roman" w:hAnsi="Times New Roman" w:cs="Times New Roman"/>
          <w:b/>
          <w:spacing w:val="-2"/>
        </w:rPr>
        <w:t>K/W</w:t>
      </w:r>
      <w:r w:rsidR="00521447" w:rsidRPr="00621D87">
        <w:rPr>
          <w:b/>
        </w:rPr>
        <w:t>) allowed</w:t>
      </w:r>
      <w:r w:rsidR="00521447">
        <w:rPr>
          <w:b/>
        </w:rPr>
        <w:t xml:space="preserve"> by your program?  If this varies for opaque surface types, provide a listing – </w:t>
      </w:r>
      <w:r w:rsidR="00621D87">
        <w:rPr>
          <w:b/>
        </w:rPr>
        <w:t xml:space="preserve">for now </w:t>
      </w:r>
      <w:r w:rsidR="00521447">
        <w:rPr>
          <w:b/>
        </w:rPr>
        <w:t xml:space="preserve">this query is more pertinent to surface types that could be used for modeling </w:t>
      </w:r>
      <w:r w:rsidR="00621D87">
        <w:rPr>
          <w:b/>
        </w:rPr>
        <w:t>the</w:t>
      </w:r>
      <w:r w:rsidR="00521447">
        <w:rPr>
          <w:b/>
        </w:rPr>
        <w:t xml:space="preserve"> raised floor.</w:t>
      </w:r>
    </w:p>
    <w:p w:rsidR="00521447" w:rsidRPr="008252AB" w:rsidRDefault="00521447" w:rsidP="0052144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t xml:space="preserve"> </w:t>
      </w:r>
      <w:r w:rsidR="00AA6FD9">
        <w:rPr>
          <w:rFonts w:ascii="Times New Roman" w:hAnsi="Times New Roman" w:cs="Times New Roman"/>
          <w:spacing w:val="-2"/>
          <w:u w:val="single"/>
        </w:rPr>
        <w:t>Infinite</w:t>
      </w:r>
      <w:r>
        <w:rPr>
          <w:rFonts w:ascii="Times New Roman" w:hAnsi="Times New Roman" w:cs="Times New Roman"/>
          <w:spacing w:val="-2"/>
          <w:u w:val="single"/>
        </w:rPr>
        <w:t xml:space="preserve"> m</w:t>
      </w:r>
      <w:r w:rsidRPr="00521447">
        <w:rPr>
          <w:rFonts w:ascii="Times New Roman" w:hAnsi="Times New Roman" w:cs="Times New Roman"/>
          <w:spacing w:val="-2"/>
          <w:u w:val="single"/>
          <w:vertAlign w:val="superscript"/>
        </w:rPr>
        <w:t>2</w:t>
      </w:r>
      <w:r>
        <w:rPr>
          <w:rFonts w:ascii="Times New Roman" w:hAnsi="Times New Roman" w:cs="Times New Roman"/>
          <w:spacing w:val="-2"/>
          <w:u w:val="single"/>
        </w:rPr>
        <w:t xml:space="preserve">K/W. </w:t>
      </w:r>
    </w:p>
    <w:p w:rsidR="00521447" w:rsidRDefault="00521447">
      <w:pPr>
        <w:rPr>
          <w:i/>
        </w:rPr>
      </w:pPr>
      <w:r>
        <w:rPr>
          <w:i/>
        </w:rPr>
        <w:br w:type="page"/>
      </w:r>
    </w:p>
    <w:p w:rsidR="00F53CBE" w:rsidRPr="00521447" w:rsidRDefault="00F53CBE" w:rsidP="00801A7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Pro-Forma Queries</w:t>
      </w:r>
      <w:del w:id="44" w:author="joel neymark 3" w:date="2017-08-30T07:50:00Z">
        <w:r w:rsidDel="00801A7B">
          <w:rPr>
            <w:b/>
            <w:sz w:val="26"/>
            <w:szCs w:val="26"/>
          </w:rPr>
          <w:delText xml:space="preserve"> from IEA BESTEST (1995)</w:delText>
        </w:r>
      </w:del>
      <w:ins w:id="45" w:author="joel neymark 2" w:date="2015-05-13T10:19:00Z">
        <w:r w:rsidR="001A7785">
          <w:rPr>
            <w:b/>
            <w:sz w:val="26"/>
            <w:szCs w:val="26"/>
          </w:rPr>
          <w:t xml:space="preserve">, updated </w:t>
        </w:r>
        <w:del w:id="46" w:author="joel neymark 3" w:date="2017-08-30T07:50:00Z">
          <w:r w:rsidR="001A7785" w:rsidDel="00801A7B">
            <w:rPr>
              <w:b/>
              <w:sz w:val="26"/>
              <w:szCs w:val="26"/>
            </w:rPr>
            <w:delText xml:space="preserve">May </w:delText>
          </w:r>
        </w:del>
      </w:ins>
      <w:ins w:id="47" w:author="joel neymark 3" w:date="2017-08-30T07:50:00Z">
        <w:r w:rsidR="00801A7B">
          <w:rPr>
            <w:b/>
            <w:sz w:val="26"/>
            <w:szCs w:val="26"/>
          </w:rPr>
          <w:t xml:space="preserve">Aug </w:t>
        </w:r>
      </w:ins>
      <w:ins w:id="48" w:author="joel neymark 2" w:date="2015-05-13T10:19:00Z">
        <w:r w:rsidR="001A7785">
          <w:rPr>
            <w:b/>
            <w:sz w:val="26"/>
            <w:szCs w:val="26"/>
          </w:rPr>
          <w:t>201</w:t>
        </w:r>
      </w:ins>
      <w:ins w:id="49" w:author="joel neymark 3" w:date="2017-08-30T07:50:00Z">
        <w:r w:rsidR="00801A7B">
          <w:rPr>
            <w:b/>
            <w:sz w:val="26"/>
            <w:szCs w:val="26"/>
          </w:rPr>
          <w:t>7</w:t>
        </w:r>
      </w:ins>
      <w:ins w:id="50" w:author="joel neymark 2" w:date="2015-05-13T10:19:00Z">
        <w:del w:id="51" w:author="joel neymark 3" w:date="2017-08-30T07:50:00Z">
          <w:r w:rsidR="001A7785" w:rsidDel="00801A7B">
            <w:rPr>
              <w:b/>
              <w:sz w:val="26"/>
              <w:szCs w:val="26"/>
            </w:rPr>
            <w:delText>5</w:delText>
          </w:r>
        </w:del>
      </w:ins>
    </w:p>
    <w:p w:rsidR="00F53CBE" w:rsidRPr="00F53CBE" w:rsidDel="00801A7B" w:rsidRDefault="00F53CBE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del w:id="52" w:author="joel neymark 3" w:date="2017-08-30T07:41:00Z"/>
          <w:rFonts w:ascii="Times New Roman" w:hAnsi="Times New Roman" w:cs="Times New Roman"/>
          <w:b/>
          <w:i/>
          <w:spacing w:val="-3"/>
        </w:rPr>
      </w:pPr>
      <w:del w:id="53" w:author="joel neymark 3" w:date="2017-08-30T07:41:00Z"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Note to simulation trial participants: These are included from 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IEA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BESTEST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1995</w:delText>
        </w:r>
        <w:r w:rsidR="00621D87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 with a few revisions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. 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 xml:space="preserve">Please </w:delText>
        </w:r>
      </w:del>
      <w:ins w:id="54" w:author="joel neymark 2" w:date="2015-05-12T16:15:00Z">
        <w:del w:id="55" w:author="joel neymark 3" w:date="2017-08-30T07:41:00Z">
          <w:r w:rsidR="00EB0E57" w:rsidRPr="00CC3C60" w:rsidDel="00801A7B">
            <w:rPr>
              <w:rFonts w:ascii="Times New Roman" w:hAnsi="Times New Roman" w:cs="Times New Roman"/>
              <w:b/>
              <w:i/>
              <w:spacing w:val="-3"/>
              <w:shd w:val="clear" w:color="auto" w:fill="FFFFCC"/>
            </w:rPr>
            <w:delText xml:space="preserve">continue to </w:delText>
          </w:r>
        </w:del>
      </w:ins>
      <w:del w:id="56" w:author="joel neymark 3" w:date="2017-08-30T07:41:00Z"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comment i</w:delText>
        </w:r>
        <w:r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f you feel something should be revised, added, or deleted here as we move forward with the simulation trial</w:delText>
        </w:r>
        <w:r w:rsidR="00B17C9C" w:rsidRPr="00CC3C60" w:rsidDel="00801A7B">
          <w:rPr>
            <w:rFonts w:ascii="Times New Roman" w:hAnsi="Times New Roman" w:cs="Times New Roman"/>
            <w:b/>
            <w:i/>
            <w:spacing w:val="-3"/>
            <w:shd w:val="clear" w:color="auto" w:fill="FFFFCC"/>
          </w:rPr>
          <w:delText>s.</w:delText>
        </w:r>
      </w:del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Program status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Public domain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Open source license available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Commercial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                .</w:t>
      </w:r>
    </w:p>
    <w:p w:rsidR="005E5EF2" w:rsidRPr="0014521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General simulation solution approach</w:t>
      </w: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Sequential loads, system, plant calculation without feedback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Simultaneous loads, system, and plant solution</w:t>
      </w:r>
    </w:p>
    <w:p w:rsidR="005E5EF2" w:rsidRDefault="00AA6FD9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5E5EF2">
        <w:rPr>
          <w:rFonts w:ascii="Times New Roman" w:hAnsi="Times New Roman" w:cs="Times New Roman"/>
          <w:spacing w:val="-2"/>
        </w:rPr>
        <w:t xml:space="preserve"> Space temperature </w:t>
      </w:r>
      <w:r w:rsidR="00BF318C">
        <w:rPr>
          <w:rFonts w:ascii="Times New Roman" w:hAnsi="Times New Roman" w:cs="Times New Roman"/>
          <w:spacing w:val="-2"/>
        </w:rPr>
        <w:t xml:space="preserve">calculation </w:t>
      </w:r>
      <w:r w:rsidR="005E5EF2">
        <w:rPr>
          <w:rFonts w:ascii="Times New Roman" w:hAnsi="Times New Roman" w:cs="Times New Roman"/>
          <w:spacing w:val="-2"/>
        </w:rPr>
        <w:t xml:space="preserve">based on loads-systems feedback  </w:t>
      </w:r>
      <w:r w:rsidR="005E5EF2"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5E5EF2" w:rsidRDefault="005E5EF2" w:rsidP="005E5EF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.</w:t>
      </w:r>
    </w:p>
    <w:p w:rsidR="00F53CBE" w:rsidRPr="00145212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Time step approach</w:t>
      </w:r>
    </w:p>
    <w:p w:rsidR="00B276C5" w:rsidRDefault="00FE0B5A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B276C5">
        <w:rPr>
          <w:rFonts w:ascii="Times New Roman" w:hAnsi="Times New Roman" w:cs="Times New Roman"/>
          <w:spacing w:val="-2"/>
        </w:rPr>
        <w:t xml:space="preserve"> User selected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variable, constant intervals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variable, dynamically varying based on solution transients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.</w:t>
      </w:r>
    </w:p>
    <w:p w:rsidR="00B276C5" w:rsidRPr="00145212" w:rsidRDefault="00B276C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Minimum time steps for simulation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One hour</w:t>
      </w:r>
    </w:p>
    <w:p w:rsidR="00B276C5" w:rsidRDefault="00FE0B5A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B276C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B276C5">
        <w:rPr>
          <w:rFonts w:ascii="Times New Roman" w:hAnsi="Times New Roman" w:cs="Times New Roman"/>
          <w:spacing w:val="-2"/>
        </w:rPr>
        <w:t>Subhourly</w:t>
      </w:r>
      <w:proofErr w:type="spellEnd"/>
      <w:r w:rsidR="00B276C5">
        <w:rPr>
          <w:rFonts w:ascii="Times New Roman" w:hAnsi="Times New Roman" w:cs="Times New Roman"/>
          <w:spacing w:val="-2"/>
        </w:rPr>
        <w:t xml:space="preserve"> (please specify minimum </w:t>
      </w:r>
      <w:proofErr w:type="gramStart"/>
      <w:r w:rsidR="00B276C5">
        <w:rPr>
          <w:rFonts w:ascii="Times New Roman" w:hAnsi="Times New Roman" w:cs="Times New Roman"/>
          <w:spacing w:val="-2"/>
        </w:rPr>
        <w:t xml:space="preserve">interval)  </w:t>
      </w:r>
      <w:r>
        <w:rPr>
          <w:rFonts w:ascii="Times New Roman" w:hAnsi="Times New Roman" w:cs="Times New Roman"/>
          <w:spacing w:val="-2"/>
          <w:u w:val="single"/>
        </w:rPr>
        <w:t>None</w:t>
      </w:r>
      <w:proofErr w:type="gramEnd"/>
      <w:r w:rsidR="00B276C5">
        <w:rPr>
          <w:rFonts w:ascii="Times New Roman" w:hAnsi="Times New Roman" w:cs="Times New Roman"/>
          <w:spacing w:val="-2"/>
          <w:u w:val="single"/>
        </w:rPr>
        <w:t xml:space="preserve">.            </w:t>
      </w:r>
    </w:p>
    <w:p w:rsidR="00B276C5" w:rsidRDefault="00B276C5" w:rsidP="00B276C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&gt; one hour (please specify interval, e.g., daily, monthly)        </w:t>
      </w:r>
      <w:r>
        <w:rPr>
          <w:rFonts w:ascii="Times New Roman" w:hAnsi="Times New Roman" w:cs="Times New Roman"/>
          <w:spacing w:val="-2"/>
          <w:u w:val="single"/>
        </w:rPr>
        <w:t xml:space="preserve">           .            </w:t>
      </w:r>
    </w:p>
    <w:p w:rsidR="00B276C5" w:rsidRPr="00145212" w:rsidRDefault="00B276C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B01DF8" w:rsidRPr="00800881" w:rsidRDefault="00B01DF8" w:rsidP="00B01DF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lang w:eastAsia="ja-JP"/>
        </w:rPr>
      </w:pPr>
      <w:ins w:id="57" w:author="joel neymark 3" w:date="2017-08-30T09:12:00Z">
        <w:r w:rsidRPr="00800881">
          <w:rPr>
            <w:rFonts w:ascii="Times New Roman" w:hAnsi="Times New Roman" w:cs="Times New Roman"/>
            <w:b/>
            <w:i/>
            <w:spacing w:val="-2"/>
            <w:shd w:val="clear" w:color="auto" w:fill="FFFFCC"/>
            <w:lang w:eastAsia="ja-JP"/>
          </w:rPr>
          <w:t>[Note to Simulation Trial Participants (8/30/17): Enter responses for two new queries below]</w:t>
        </w:r>
        <w:r>
          <w:rPr>
            <w:rFonts w:ascii="Times New Roman" w:hAnsi="Times New Roman" w:cs="Times New Roman"/>
            <w:b/>
            <w:i/>
            <w:spacing w:val="-2"/>
            <w:lang w:eastAsia="ja-JP"/>
          </w:rPr>
          <w:t xml:space="preserve">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ins w:id="58" w:author="joel neymark 3" w:date="2017-08-29T16:51:00Z"/>
          <w:rFonts w:ascii="Times New Roman" w:hAnsi="Times New Roman" w:cs="Times New Roman"/>
          <w:spacing w:val="-2"/>
        </w:rPr>
      </w:pPr>
      <w:ins w:id="59" w:author="joel neymark 3" w:date="2017-08-29T16:51:00Z">
        <w:r>
          <w:rPr>
            <w:rFonts w:ascii="Times New Roman" w:hAnsi="Times New Roman" w:cs="Times New Roman"/>
            <w:b/>
            <w:bCs/>
            <w:spacing w:val="-2"/>
          </w:rPr>
          <w:t>Program Preconditioning</w:t>
        </w:r>
      </w:ins>
    </w:p>
    <w:p w:rsidR="001A2566" w:rsidRDefault="00FE0B5A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60" w:author="joel neymark 3" w:date="2017-08-29T16:51:00Z"/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ins w:id="61" w:author="joel neymark 3" w:date="2017-08-29T16:51:00Z">
        <w:r w:rsidR="001A2566">
          <w:rPr>
            <w:rFonts w:ascii="Times New Roman" w:hAnsi="Times New Roman" w:cs="Times New Roman"/>
            <w:spacing w:val="-2"/>
          </w:rPr>
          <w:t xml:space="preserve"> </w:t>
        </w:r>
      </w:ins>
      <w:ins w:id="62" w:author="joel neymark 3" w:date="2017-08-29T16:52:00Z">
        <w:r w:rsidR="001A2566">
          <w:rPr>
            <w:rFonts w:ascii="Times New Roman" w:hAnsi="Times New Roman" w:cs="Times New Roman"/>
            <w:spacing w:val="-2"/>
          </w:rPr>
          <w:t xml:space="preserve">Simulation of an initial </w:t>
        </w:r>
      </w:ins>
      <w:ins w:id="63" w:author="joel neymark 3" w:date="2017-08-29T16:55:00Z">
        <w:r w:rsidR="001A2566">
          <w:rPr>
            <w:rFonts w:ascii="Times New Roman" w:hAnsi="Times New Roman" w:cs="Times New Roman"/>
            <w:spacing w:val="-2"/>
          </w:rPr>
          <w:t xml:space="preserve">pre-conditioning </w:t>
        </w:r>
      </w:ins>
      <w:ins w:id="64" w:author="joel neymark 3" w:date="2017-08-29T16:52:00Z">
        <w:r w:rsidR="001A2566">
          <w:rPr>
            <w:rFonts w:ascii="Times New Roman" w:hAnsi="Times New Roman" w:cs="Times New Roman"/>
            <w:spacing w:val="-2"/>
          </w:rPr>
          <w:t xml:space="preserve">time period before recording simulation results </w:t>
        </w:r>
      </w:ins>
      <w:ins w:id="65" w:author="joel neymark 3" w:date="2017-08-29T16:53:00Z">
        <w:r w:rsidR="001A2566">
          <w:rPr>
            <w:rFonts w:ascii="Times New Roman" w:hAnsi="Times New Roman" w:cs="Times New Roman"/>
            <w:spacing w:val="-2"/>
          </w:rPr>
          <w:t>for the designated analysis time period</w:t>
        </w:r>
      </w:ins>
      <w:ins w:id="66" w:author="joel neymark 3" w:date="2017-08-29T17:05:00Z">
        <w:r w:rsidR="00B300FF">
          <w:rPr>
            <w:rFonts w:ascii="Times New Roman" w:hAnsi="Times New Roman" w:cs="Times New Roman"/>
            <w:spacing w:val="-2"/>
          </w:rPr>
          <w:t>:</w:t>
        </w:r>
      </w:ins>
    </w:p>
    <w:p w:rsidR="001A2566" w:rsidRDefault="001A2566" w:rsidP="00145212">
      <w:pPr>
        <w:tabs>
          <w:tab w:val="left" w:pos="-1440"/>
          <w:tab w:val="left" w:pos="-720"/>
          <w:tab w:val="left" w:pos="0"/>
          <w:tab w:val="left" w:pos="360"/>
          <w:tab w:val="left" w:pos="1533"/>
        </w:tabs>
        <w:suppressAutoHyphens/>
        <w:spacing w:after="0" w:line="240" w:lineRule="atLeast"/>
        <w:ind w:left="360" w:hanging="360"/>
        <w:jc w:val="both"/>
        <w:rPr>
          <w:ins w:id="67" w:author="joel neymark 3" w:date="2017-08-29T16:51:00Z"/>
          <w:rFonts w:ascii="Times New Roman" w:hAnsi="Times New Roman" w:cs="Times New Roman"/>
          <w:spacing w:val="-2"/>
        </w:rPr>
      </w:pPr>
      <w:ins w:id="68" w:author="joel neymark 3" w:date="2017-08-29T16:54:00Z">
        <w:r>
          <w:rPr>
            <w:rFonts w:ascii="Times New Roman" w:hAnsi="Times New Roman" w:cs="Times New Roman"/>
            <w:spacing w:val="-2"/>
          </w:rPr>
          <w:tab/>
        </w:r>
      </w:ins>
      <w:ins w:id="69" w:author="joel neymark 3" w:date="2017-08-29T16:51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70" w:author="joel neymark 3" w:date="2017-08-29T16:54:00Z">
        <w:r>
          <w:rPr>
            <w:rFonts w:ascii="Times New Roman" w:hAnsi="Times New Roman" w:cs="Times New Roman"/>
            <w:spacing w:val="-2"/>
          </w:rPr>
          <w:t>Fixed duration</w:t>
        </w:r>
      </w:ins>
      <w:ins w:id="71" w:author="joel neymark 3" w:date="2017-08-29T16:51:00Z">
        <w:r>
          <w:rPr>
            <w:rFonts w:ascii="Times New Roman" w:hAnsi="Times New Roman" w:cs="Times New Roman"/>
            <w:spacing w:val="-2"/>
          </w:rPr>
          <w:t xml:space="preserve"> (please specify </w:t>
        </w:r>
      </w:ins>
      <w:ins w:id="72" w:author="joel neymark 3" w:date="2017-08-29T16:54:00Z">
        <w:r>
          <w:rPr>
            <w:rFonts w:ascii="Times New Roman" w:hAnsi="Times New Roman" w:cs="Times New Roman"/>
            <w:spacing w:val="-2"/>
          </w:rPr>
          <w:t>pre-conditioning time period</w:t>
        </w:r>
      </w:ins>
      <w:ins w:id="73" w:author="joel neymark 3" w:date="2017-08-29T16:51:00Z">
        <w:r>
          <w:rPr>
            <w:rFonts w:ascii="Times New Roman" w:hAnsi="Times New Roman" w:cs="Times New Roman"/>
            <w:spacing w:val="-2"/>
          </w:rPr>
          <w:t xml:space="preserve">)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</w:t>
        </w:r>
      </w:ins>
      <w:ins w:id="74" w:author="joel neymark 3" w:date="2017-08-29T16:56:00Z">
        <w:r>
          <w:rPr>
            <w:rFonts w:ascii="Times New Roman" w:hAnsi="Times New Roman" w:cs="Times New Roman"/>
            <w:spacing w:val="-2"/>
            <w:u w:val="single"/>
          </w:rPr>
          <w:t xml:space="preserve">   </w:t>
        </w:r>
      </w:ins>
      <w:ins w:id="75" w:author="joel neymark 3" w:date="2017-08-29T16:51:00Z">
        <w:r>
          <w:rPr>
            <w:rFonts w:ascii="Times New Roman" w:hAnsi="Times New Roman" w:cs="Times New Roman"/>
            <w:spacing w:val="-2"/>
            <w:u w:val="single"/>
          </w:rPr>
          <w:t xml:space="preserve">        .            </w:t>
        </w:r>
      </w:ins>
    </w:p>
    <w:p w:rsidR="001A2566" w:rsidRDefault="001A2566" w:rsidP="00145212">
      <w:pPr>
        <w:tabs>
          <w:tab w:val="left" w:pos="-1440"/>
          <w:tab w:val="left" w:pos="-720"/>
          <w:tab w:val="left" w:pos="0"/>
          <w:tab w:val="left" w:pos="360"/>
          <w:tab w:val="left" w:pos="1533"/>
        </w:tabs>
        <w:suppressAutoHyphens/>
        <w:spacing w:after="0" w:line="240" w:lineRule="atLeast"/>
        <w:ind w:left="360" w:hanging="360"/>
        <w:jc w:val="both"/>
        <w:rPr>
          <w:ins w:id="76" w:author="joel neymark 3" w:date="2017-08-29T16:55:00Z"/>
          <w:rFonts w:ascii="Times New Roman" w:hAnsi="Times New Roman" w:cs="Times New Roman"/>
          <w:spacing w:val="-2"/>
        </w:rPr>
      </w:pPr>
      <w:ins w:id="77" w:author="joel neymark 3" w:date="2017-08-29T16:55:00Z">
        <w:r>
          <w:rPr>
            <w:rFonts w:ascii="Times New Roman" w:hAnsi="Times New Roman" w:cs="Times New Roman"/>
            <w:spacing w:val="-2"/>
          </w:rPr>
          <w:tab/>
        </w:r>
      </w:ins>
      <w:r w:rsidR="00FE0B5A">
        <w:rPr>
          <w:rFonts w:ascii="Times New Roman" w:hAnsi="Times New Roman" w:cs="Times New Roman"/>
          <w:spacing w:val="-2"/>
        </w:rPr>
        <w:sym w:font="Wingdings" w:char="F06E"/>
      </w:r>
      <w:ins w:id="78" w:author="joel neymark 3" w:date="2017-08-29T16:55:00Z">
        <w:r>
          <w:rPr>
            <w:rFonts w:ascii="Times New Roman" w:hAnsi="Times New Roman" w:cs="Times New Roman"/>
            <w:spacing w:val="-2"/>
          </w:rPr>
          <w:t xml:space="preserve"> Variable duration (please specify maxi</w:t>
        </w:r>
      </w:ins>
      <w:ins w:id="79" w:author="joel neymark 3" w:date="2017-08-29T16:56:00Z">
        <w:r>
          <w:rPr>
            <w:rFonts w:ascii="Times New Roman" w:hAnsi="Times New Roman" w:cs="Times New Roman"/>
            <w:spacing w:val="-2"/>
          </w:rPr>
          <w:t>m</w:t>
        </w:r>
      </w:ins>
      <w:ins w:id="80" w:author="joel neymark 3" w:date="2017-08-29T16:55:00Z">
        <w:r>
          <w:rPr>
            <w:rFonts w:ascii="Times New Roman" w:hAnsi="Times New Roman" w:cs="Times New Roman"/>
            <w:spacing w:val="-2"/>
          </w:rPr>
          <w:t xml:space="preserve">um allowed pre-conditioning time </w:t>
        </w:r>
        <w:proofErr w:type="gramStart"/>
        <w:r>
          <w:rPr>
            <w:rFonts w:ascii="Times New Roman" w:hAnsi="Times New Roman" w:cs="Times New Roman"/>
            <w:spacing w:val="-2"/>
          </w:rPr>
          <w:t xml:space="preserve">period)  </w:t>
        </w:r>
      </w:ins>
      <w:r w:rsidR="00FE0B5A">
        <w:rPr>
          <w:rFonts w:ascii="Times New Roman" w:hAnsi="Times New Roman" w:cs="Times New Roman"/>
          <w:spacing w:val="-2"/>
          <w:u w:val="single"/>
        </w:rPr>
        <w:t>Unlimited</w:t>
      </w:r>
      <w:proofErr w:type="gramEnd"/>
      <w:ins w:id="81" w:author="joel neymark 3" w:date="2017-08-29T16:55:00Z">
        <w:r>
          <w:rPr>
            <w:rFonts w:ascii="Times New Roman" w:hAnsi="Times New Roman" w:cs="Times New Roman"/>
            <w:spacing w:val="-2"/>
            <w:u w:val="single"/>
          </w:rPr>
          <w:t xml:space="preserve">.            </w:t>
        </w:r>
      </w:ins>
    </w:p>
    <w:p w:rsidR="001A2566" w:rsidRDefault="001A2566" w:rsidP="00523AFF">
      <w:pPr>
        <w:tabs>
          <w:tab w:val="left" w:pos="-1440"/>
          <w:tab w:val="left" w:pos="-720"/>
          <w:tab w:val="left" w:pos="0"/>
          <w:tab w:val="left" w:pos="360"/>
          <w:tab w:val="left" w:pos="720"/>
        </w:tabs>
        <w:suppressAutoHyphens/>
        <w:spacing w:after="0" w:line="240" w:lineRule="atLeast"/>
        <w:ind w:left="360" w:hanging="360"/>
        <w:jc w:val="both"/>
        <w:rPr>
          <w:ins w:id="82" w:author="joel neymark 3" w:date="2017-08-29T16:56:00Z"/>
          <w:rFonts w:ascii="Times New Roman" w:hAnsi="Times New Roman" w:cs="Times New Roman"/>
          <w:spacing w:val="-2"/>
        </w:rPr>
      </w:pPr>
      <w:ins w:id="83" w:author="joel neymark 3" w:date="2017-08-29T16:56:00Z">
        <w:r>
          <w:rPr>
            <w:rFonts w:ascii="Times New Roman" w:hAnsi="Times New Roman" w:cs="Times New Roman"/>
            <w:spacing w:val="-2"/>
          </w:rPr>
          <w:tab/>
        </w:r>
      </w:ins>
      <w:ins w:id="84" w:author="joel neymark 3" w:date="2017-08-30T08:13:00Z">
        <w:r w:rsidR="00523AFF">
          <w:rPr>
            <w:rFonts w:ascii="Times New Roman" w:hAnsi="Times New Roman" w:cs="Times New Roman"/>
            <w:spacing w:val="-2"/>
          </w:rPr>
          <w:tab/>
        </w:r>
      </w:ins>
      <w:r w:rsidR="00FE0B5A">
        <w:rPr>
          <w:rFonts w:ascii="Times New Roman" w:hAnsi="Times New Roman" w:cs="Times New Roman"/>
          <w:spacing w:val="-2"/>
        </w:rPr>
        <w:sym w:font="Wingdings" w:char="F06E"/>
      </w:r>
      <w:ins w:id="85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Pre-conditioning </w:t>
        </w:r>
      </w:ins>
      <w:ins w:id="86" w:author="joel neymark 3" w:date="2017-08-30T07:42:00Z">
        <w:r w:rsidR="00801A7B">
          <w:rPr>
            <w:rFonts w:ascii="Times New Roman" w:hAnsi="Times New Roman" w:cs="Times New Roman"/>
            <w:spacing w:val="-2"/>
          </w:rPr>
          <w:t>time period</w:t>
        </w:r>
      </w:ins>
      <w:ins w:id="87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88" w:author="joel neymark 3" w:date="2017-08-29T16:57:00Z">
        <w:r>
          <w:rPr>
            <w:rFonts w:ascii="Times New Roman" w:hAnsi="Times New Roman" w:cs="Times New Roman"/>
            <w:spacing w:val="-2"/>
          </w:rPr>
          <w:t>applied for these simulation</w:t>
        </w:r>
      </w:ins>
      <w:ins w:id="89" w:author="joel neymark 3" w:date="2017-08-29T17:06:00Z">
        <w:r w:rsidR="00B300FF">
          <w:rPr>
            <w:rFonts w:ascii="Times New Roman" w:hAnsi="Times New Roman" w:cs="Times New Roman"/>
            <w:spacing w:val="-2"/>
          </w:rPr>
          <w:t>s</w:t>
        </w:r>
      </w:ins>
      <w:ins w:id="90" w:author="joel neymark 3" w:date="2017-08-29T16:57:00Z">
        <w:r>
          <w:rPr>
            <w:rFonts w:ascii="Times New Roman" w:hAnsi="Times New Roman" w:cs="Times New Roman"/>
            <w:spacing w:val="-2"/>
          </w:rPr>
          <w:t xml:space="preserve"> (please </w:t>
        </w:r>
        <w:proofErr w:type="gramStart"/>
        <w:r>
          <w:rPr>
            <w:rFonts w:ascii="Times New Roman" w:hAnsi="Times New Roman" w:cs="Times New Roman"/>
            <w:spacing w:val="-2"/>
          </w:rPr>
          <w:t xml:space="preserve">specify)   </w:t>
        </w:r>
      </w:ins>
      <w:proofErr w:type="gramEnd"/>
      <w:ins w:id="91" w:author="joel neymark 3" w:date="2017-08-29T16:56:00Z">
        <w:r>
          <w:rPr>
            <w:rFonts w:ascii="Times New Roman" w:hAnsi="Times New Roman" w:cs="Times New Roman"/>
            <w:spacing w:val="-2"/>
          </w:rPr>
          <w:t xml:space="preserve">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   .         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92" w:author="joel neymark 3" w:date="2017-08-29T16:57:00Z"/>
          <w:rFonts w:ascii="Times New Roman" w:hAnsi="Times New Roman" w:cs="Times New Roman"/>
          <w:spacing w:val="-2"/>
          <w:u w:val="single"/>
        </w:rPr>
      </w:pPr>
      <w:ins w:id="93" w:author="joel neymark 3" w:date="2017-08-29T16:51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94" w:author="joel neymark 3" w:date="2017-08-29T16:57:00Z">
        <w:r>
          <w:rPr>
            <w:rFonts w:ascii="Times New Roman" w:hAnsi="Times New Roman" w:cs="Times New Roman"/>
            <w:spacing w:val="-2"/>
          </w:rPr>
          <w:t xml:space="preserve">Repeat </w:t>
        </w:r>
      </w:ins>
      <w:ins w:id="95" w:author="joel neymark 3" w:date="2017-08-29T16:58:00Z">
        <w:r>
          <w:rPr>
            <w:rFonts w:ascii="Times New Roman" w:hAnsi="Times New Roman" w:cs="Times New Roman"/>
            <w:spacing w:val="-2"/>
          </w:rPr>
          <w:t>Jan</w:t>
        </w:r>
      </w:ins>
      <w:ins w:id="96" w:author="joel neymark 3" w:date="2017-08-29T16:59:00Z">
        <w:r>
          <w:rPr>
            <w:rFonts w:ascii="Times New Roman" w:hAnsi="Times New Roman" w:cs="Times New Roman"/>
            <w:spacing w:val="-2"/>
          </w:rPr>
          <w:t>uary</w:t>
        </w:r>
      </w:ins>
      <w:ins w:id="97" w:author="joel neymark 3" w:date="2017-08-29T16:58:00Z">
        <w:r w:rsidR="00145212">
          <w:rPr>
            <w:rFonts w:ascii="Times New Roman" w:hAnsi="Times New Roman" w:cs="Times New Roman"/>
            <w:spacing w:val="-2"/>
          </w:rPr>
          <w:t xml:space="preserve"> 1, Hour 1 </w:t>
        </w:r>
        <w:r>
          <w:rPr>
            <w:rFonts w:ascii="Times New Roman" w:hAnsi="Times New Roman" w:cs="Times New Roman"/>
            <w:spacing w:val="-2"/>
          </w:rPr>
          <w:t xml:space="preserve">until temperatures, fluxes or both </w:t>
        </w:r>
      </w:ins>
      <w:ins w:id="98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</w:t>
        </w:r>
      </w:ins>
      <w:ins w:id="99" w:author="joel neymark 3" w:date="2017-08-30T08:04:00Z">
        <w:r w:rsidR="00145212">
          <w:rPr>
            <w:rFonts w:ascii="Times New Roman" w:hAnsi="Times New Roman" w:cs="Times New Roman"/>
            <w:spacing w:val="-2"/>
          </w:rPr>
          <w:t xml:space="preserve"> versus previous iteration</w:t>
        </w:r>
      </w:ins>
      <w:ins w:id="100" w:author="joel neymark 3" w:date="2017-08-29T16:58:00Z">
        <w:r>
          <w:rPr>
            <w:rFonts w:ascii="Times New Roman" w:hAnsi="Times New Roman" w:cs="Times New Roman"/>
            <w:spacing w:val="-2"/>
          </w:rPr>
          <w:t xml:space="preserve"> (</w:t>
        </w:r>
      </w:ins>
      <w:ins w:id="101" w:author="joel neymark 3" w:date="2017-08-29T17:04:00Z">
        <w:r w:rsidR="00B300FF">
          <w:rPr>
            <w:rFonts w:ascii="Times New Roman" w:hAnsi="Times New Roman" w:cs="Times New Roman"/>
            <w:spacing w:val="-2"/>
          </w:rPr>
          <w:t xml:space="preserve">please </w:t>
        </w:r>
      </w:ins>
      <w:ins w:id="102" w:author="joel neymark 3" w:date="2017-08-29T16:58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03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04" w:author="joel neymark 3" w:date="2017-08-30T07:56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05" w:author="joel neymark 3" w:date="2017-08-30T08:07:00Z">
        <w:r w:rsidR="000D045C">
          <w:rPr>
            <w:rFonts w:ascii="Times New Roman" w:hAnsi="Times New Roman" w:cs="Times New Roman"/>
            <w:spacing w:val="-2"/>
          </w:rPr>
          <w:t>criteria</w:t>
        </w:r>
      </w:ins>
      <w:ins w:id="106" w:author="joel neymark 3" w:date="2017-08-29T16:58:00Z">
        <w:r>
          <w:rPr>
            <w:rFonts w:ascii="Times New Roman" w:hAnsi="Times New Roman" w:cs="Times New Roman"/>
            <w:spacing w:val="-2"/>
          </w:rPr>
          <w:t>)</w:t>
        </w:r>
      </w:ins>
      <w:ins w:id="107" w:author="joel neymark 3" w:date="2017-08-30T07:56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08" w:author="joel neymark 3" w:date="2017-08-30T08:00:00Z">
        <w:r w:rsidR="00145212">
          <w:rPr>
            <w:rFonts w:ascii="Times New Roman" w:hAnsi="Times New Roman" w:cs="Times New Roman"/>
            <w:spacing w:val="-2"/>
          </w:rPr>
          <w:t xml:space="preserve">     </w:t>
        </w:r>
      </w:ins>
      <w:ins w:id="109" w:author="joel neymark 3" w:date="2017-08-30T07:56:00Z">
        <w:r w:rsidR="00145212">
          <w:rPr>
            <w:rFonts w:ascii="Times New Roman" w:hAnsi="Times New Roman" w:cs="Times New Roman"/>
            <w:spacing w:val="-2"/>
            <w:u w:val="single"/>
          </w:rPr>
          <w:t xml:space="preserve"> </w:t>
        </w:r>
      </w:ins>
      <w:ins w:id="110" w:author="joel neymark 3" w:date="2017-08-29T16:51:00Z">
        <w:r>
          <w:rPr>
            <w:rFonts w:ascii="Times New Roman" w:hAnsi="Times New Roman" w:cs="Times New Roman"/>
            <w:spacing w:val="-2"/>
            <w:u w:val="single"/>
          </w:rPr>
          <w:t xml:space="preserve">.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11" w:author="joel neymark 3" w:date="2017-08-29T16:59:00Z"/>
          <w:rFonts w:ascii="Times New Roman" w:hAnsi="Times New Roman" w:cs="Times New Roman"/>
          <w:spacing w:val="-2"/>
          <w:u w:val="single"/>
        </w:rPr>
      </w:pPr>
      <w:ins w:id="112" w:author="joel neymark 3" w:date="2017-08-29T16:59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Repeat January 1</w:t>
        </w:r>
      </w:ins>
      <w:ins w:id="113" w:author="joel neymark 3" w:date="2017-08-29T17:00:00Z">
        <w:r>
          <w:rPr>
            <w:rFonts w:ascii="Times New Roman" w:hAnsi="Times New Roman" w:cs="Times New Roman"/>
            <w:spacing w:val="-2"/>
          </w:rPr>
          <w:t xml:space="preserve"> entire day</w:t>
        </w:r>
      </w:ins>
      <w:ins w:id="114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 until temperatures, fluxes or both </w:t>
        </w:r>
      </w:ins>
      <w:ins w:id="115" w:author="joel neymark 3" w:date="2017-08-30T08:01:00Z">
        <w:r w:rsidR="00145212">
          <w:rPr>
            <w:rFonts w:ascii="Times New Roman" w:hAnsi="Times New Roman" w:cs="Times New Roman"/>
            <w:spacing w:val="-2"/>
          </w:rPr>
          <w:t>converge</w:t>
        </w:r>
      </w:ins>
      <w:ins w:id="116" w:author="joel neymark 3" w:date="2017-08-29T17:01:00Z">
        <w:r>
          <w:rPr>
            <w:rFonts w:ascii="Times New Roman" w:hAnsi="Times New Roman" w:cs="Times New Roman"/>
            <w:spacing w:val="-2"/>
          </w:rPr>
          <w:t xml:space="preserve"> versus previous iteration</w:t>
        </w:r>
      </w:ins>
      <w:ins w:id="117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 (</w:t>
        </w:r>
      </w:ins>
      <w:ins w:id="118" w:author="joel neymark 3" w:date="2017-08-29T17:04:00Z">
        <w:r w:rsidR="00B300FF">
          <w:rPr>
            <w:rFonts w:ascii="Times New Roman" w:hAnsi="Times New Roman" w:cs="Times New Roman"/>
            <w:spacing w:val="-2"/>
          </w:rPr>
          <w:t xml:space="preserve">please </w:t>
        </w:r>
      </w:ins>
      <w:ins w:id="119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20" w:author="joel neymark 3" w:date="2017-08-30T08:01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21" w:author="joel neymark 3" w:date="2017-08-30T07:57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22" w:author="joel neymark 3" w:date="2017-08-30T08:08:00Z">
        <w:r w:rsidR="000D045C">
          <w:rPr>
            <w:rFonts w:ascii="Times New Roman" w:hAnsi="Times New Roman" w:cs="Times New Roman"/>
            <w:spacing w:val="-2"/>
          </w:rPr>
          <w:t>criteria</w:t>
        </w:r>
      </w:ins>
      <w:ins w:id="123" w:author="joel neymark 3" w:date="2017-08-29T16:59:00Z">
        <w:r>
          <w:rPr>
            <w:rFonts w:ascii="Times New Roman" w:hAnsi="Times New Roman" w:cs="Times New Roman"/>
            <w:spacing w:val="-2"/>
          </w:rPr>
          <w:t xml:space="preserve">)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24" w:author="joel neymark 3" w:date="2017-08-29T17:02:00Z"/>
          <w:rFonts w:ascii="Times New Roman" w:hAnsi="Times New Roman" w:cs="Times New Roman"/>
          <w:spacing w:val="-2"/>
          <w:u w:val="single"/>
        </w:rPr>
      </w:pPr>
      <w:ins w:id="125" w:author="joel neymark 3" w:date="2017-08-29T17:02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Test </w:t>
        </w:r>
      </w:ins>
      <w:ins w:id="126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27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after </w:t>
        </w:r>
      </w:ins>
      <w:ins w:id="128" w:author="joel neymark 3" w:date="2017-08-30T08:06:00Z">
        <w:r w:rsidR="00145212">
          <w:rPr>
            <w:rFonts w:ascii="Times New Roman" w:hAnsi="Times New Roman" w:cs="Times New Roman"/>
            <w:spacing w:val="-2"/>
          </w:rPr>
          <w:t>one or more</w:t>
        </w:r>
      </w:ins>
      <w:ins w:id="129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annual cycles (</w:t>
        </w:r>
      </w:ins>
      <w:ins w:id="130" w:author="joel neymark 3" w:date="2017-08-29T17:04:00Z">
        <w:r>
          <w:rPr>
            <w:rFonts w:ascii="Times New Roman" w:hAnsi="Times New Roman" w:cs="Times New Roman"/>
            <w:spacing w:val="-2"/>
          </w:rPr>
          <w:t xml:space="preserve">please </w:t>
        </w:r>
      </w:ins>
      <w:ins w:id="131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specify </w:t>
        </w:r>
      </w:ins>
      <w:ins w:id="132" w:author="joel neymark 3" w:date="2017-08-30T08:00:00Z">
        <w:r w:rsidR="00145212">
          <w:rPr>
            <w:rFonts w:ascii="Times New Roman" w:hAnsi="Times New Roman" w:cs="Times New Roman"/>
            <w:spacing w:val="-2"/>
          </w:rPr>
          <w:t>convergence</w:t>
        </w:r>
      </w:ins>
      <w:ins w:id="133" w:author="joel neymark 3" w:date="2017-08-30T07:57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34" w:author="joel neymark 3" w:date="2017-08-30T08:05:00Z">
        <w:r w:rsidR="00145212">
          <w:rPr>
            <w:rFonts w:ascii="Times New Roman" w:hAnsi="Times New Roman" w:cs="Times New Roman"/>
            <w:spacing w:val="-2"/>
          </w:rPr>
          <w:t>criteria</w:t>
        </w:r>
      </w:ins>
      <w:ins w:id="135" w:author="joel neymark 3" w:date="2017-08-29T17:02:00Z">
        <w:r>
          <w:rPr>
            <w:rFonts w:ascii="Times New Roman" w:hAnsi="Times New Roman" w:cs="Times New Roman"/>
            <w:spacing w:val="-2"/>
          </w:rPr>
          <w:t>)</w:t>
        </w:r>
      </w:ins>
      <w:ins w:id="136" w:author="joel neymark 3" w:date="2017-08-30T08:05:00Z">
        <w:r w:rsidR="00145212">
          <w:rPr>
            <w:rFonts w:ascii="Times New Roman" w:hAnsi="Times New Roman" w:cs="Times New Roman"/>
            <w:spacing w:val="-2"/>
          </w:rPr>
          <w:t xml:space="preserve"> </w:t>
        </w:r>
      </w:ins>
      <w:ins w:id="137" w:author="joel neymark 3" w:date="2017-08-30T08:06:00Z">
        <w:r w:rsidR="00145212">
          <w:rPr>
            <w:rFonts w:ascii="Times New Roman" w:hAnsi="Times New Roman" w:cs="Times New Roman"/>
            <w:spacing w:val="-2"/>
          </w:rPr>
          <w:t xml:space="preserve">              </w:t>
        </w:r>
      </w:ins>
      <w:ins w:id="138" w:author="joel neymark 3" w:date="2017-08-29T17:02:00Z">
        <w:r>
          <w:rPr>
            <w:rFonts w:ascii="Times New Roman" w:hAnsi="Times New Roman" w:cs="Times New Roman"/>
            <w:spacing w:val="-2"/>
          </w:rPr>
          <w:t xml:space="preserve"> </w:t>
        </w:r>
        <w:r>
          <w:rPr>
            <w:rFonts w:ascii="Times New Roman" w:hAnsi="Times New Roman" w:cs="Times New Roman"/>
            <w:spacing w:val="-2"/>
            <w:u w:val="single"/>
          </w:rPr>
          <w:t xml:space="preserve">.   </w:t>
        </w:r>
      </w:ins>
    </w:p>
    <w:p w:rsidR="00801A7B" w:rsidRDefault="00801A7B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39" w:author="joel neymark 3" w:date="2017-08-30T07:45:00Z"/>
          <w:rFonts w:ascii="Times New Roman" w:hAnsi="Times New Roman" w:cs="Times New Roman"/>
          <w:spacing w:val="-2"/>
        </w:rPr>
      </w:pPr>
      <w:ins w:id="140" w:author="joel neymark 3" w:date="2017-08-30T07:45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None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1" w:author="joel neymark 3" w:date="2017-08-29T16:57:00Z"/>
          <w:rFonts w:ascii="Times New Roman" w:hAnsi="Times New Roman" w:cs="Times New Roman"/>
          <w:spacing w:val="-2"/>
        </w:rPr>
      </w:pPr>
      <w:ins w:id="142" w:author="joel neymark 3" w:date="2017-08-29T16:57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Other (please specify) 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         </w:t>
        </w:r>
      </w:ins>
    </w:p>
    <w:p w:rsidR="001A2566" w:rsidRPr="00145212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3" w:author="joel neymark 3" w:date="2017-08-29T16:51:00Z"/>
          <w:rFonts w:ascii="Times New Roman" w:hAnsi="Times New Roman" w:cs="Times New Roman"/>
          <w:spacing w:val="-2"/>
          <w:sz w:val="20"/>
          <w:szCs w:val="20"/>
        </w:rPr>
      </w:pPr>
      <w:ins w:id="144" w:author="joel neymark 3" w:date="2017-08-29T16:51:00Z">
        <w:r w:rsidRPr="00145212">
          <w:rPr>
            <w:rFonts w:ascii="Times New Roman" w:hAnsi="Times New Roman" w:cs="Times New Roman"/>
            <w:spacing w:val="-2"/>
            <w:sz w:val="20"/>
            <w:szCs w:val="20"/>
            <w:u w:val="single"/>
          </w:rPr>
          <w:t xml:space="preserve">         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ins w:id="145" w:author="joel neymark 3" w:date="2017-08-29T17:04:00Z"/>
          <w:rFonts w:ascii="Times New Roman" w:hAnsi="Times New Roman" w:cs="Times New Roman"/>
          <w:spacing w:val="-2"/>
        </w:rPr>
      </w:pPr>
      <w:ins w:id="146" w:author="joel neymark 3" w:date="2017-08-29T17:05:00Z">
        <w:r>
          <w:rPr>
            <w:rFonts w:ascii="Times New Roman" w:hAnsi="Times New Roman" w:cs="Times New Roman"/>
            <w:b/>
            <w:bCs/>
            <w:spacing w:val="-2"/>
          </w:rPr>
          <w:t>Zone Air Initialization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47" w:author="joel neymark 3" w:date="2017-08-29T17:06:00Z"/>
          <w:rFonts w:ascii="Times New Roman" w:hAnsi="Times New Roman" w:cs="Times New Roman"/>
          <w:spacing w:val="-2"/>
        </w:rPr>
      </w:pPr>
      <w:ins w:id="148" w:author="joel neymark 3" w:date="2017-08-29T17:04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</w:t>
        </w:r>
      </w:ins>
      <w:ins w:id="149" w:author="joel neymark 3" w:date="2017-08-29T17:06:00Z">
        <w:r>
          <w:rPr>
            <w:rFonts w:ascii="Times New Roman" w:hAnsi="Times New Roman" w:cs="Times New Roman"/>
            <w:spacing w:val="-2"/>
          </w:rPr>
          <w:t>Zone air temperature = Jan 1, Hour 1 thermostat set point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50" w:author="joel neymark 3" w:date="2017-08-29T17:07:00Z"/>
          <w:rFonts w:ascii="Times New Roman" w:hAnsi="Times New Roman" w:cs="Times New Roman"/>
          <w:spacing w:val="-2"/>
        </w:rPr>
      </w:pPr>
      <w:ins w:id="151" w:author="joel neymark 3" w:date="2017-08-29T17:07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humidity ratio = Jan 1, Hour 1 </w:t>
        </w:r>
      </w:ins>
      <w:ins w:id="152" w:author="joel neymark 3" w:date="2017-08-29T17:08:00Z">
        <w:r>
          <w:rPr>
            <w:rFonts w:ascii="Times New Roman" w:hAnsi="Times New Roman" w:cs="Times New Roman"/>
            <w:spacing w:val="-2"/>
          </w:rPr>
          <w:t xml:space="preserve">outdoor </w:t>
        </w:r>
      </w:ins>
      <w:ins w:id="153" w:author="joel neymark 3" w:date="2017-08-29T17:10:00Z">
        <w:r>
          <w:rPr>
            <w:rFonts w:ascii="Times New Roman" w:hAnsi="Times New Roman" w:cs="Times New Roman"/>
            <w:spacing w:val="-2"/>
          </w:rPr>
          <w:t xml:space="preserve">air </w:t>
        </w:r>
      </w:ins>
      <w:ins w:id="154" w:author="joel neymark 3" w:date="2017-08-29T17:08:00Z">
        <w:r>
          <w:rPr>
            <w:rFonts w:ascii="Times New Roman" w:hAnsi="Times New Roman" w:cs="Times New Roman"/>
            <w:spacing w:val="-2"/>
          </w:rPr>
          <w:t>humidity ratio</w:t>
        </w:r>
      </w:ins>
    </w:p>
    <w:p w:rsidR="00B300FF" w:rsidRDefault="00B300FF" w:rsidP="00B300F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55" w:author="joel neymark 3" w:date="2017-08-29T17:10:00Z"/>
          <w:rFonts w:ascii="Times New Roman" w:hAnsi="Times New Roman" w:cs="Times New Roman"/>
          <w:spacing w:val="-2"/>
        </w:rPr>
      </w:pPr>
      <w:ins w:id="156" w:author="joel neymark 3" w:date="2017-08-29T17:10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temperature = Jan 1, Hour 1 outdoor air temperature (specify if this is </w:t>
        </w:r>
      </w:ins>
      <w:ins w:id="157" w:author="joel neymark 3" w:date="2017-08-29T17:11:00Z">
        <w:r>
          <w:rPr>
            <w:rFonts w:ascii="Times New Roman" w:hAnsi="Times New Roman" w:cs="Times New Roman"/>
            <w:spacing w:val="-2"/>
          </w:rPr>
          <w:t>default or if t</w:t>
        </w:r>
        <w:r w:rsidR="003737CB">
          <w:rPr>
            <w:rFonts w:ascii="Times New Roman" w:hAnsi="Times New Roman" w:cs="Times New Roman"/>
            <w:spacing w:val="-2"/>
          </w:rPr>
          <w:t>his is only applied if the</w:t>
        </w:r>
      </w:ins>
      <w:ins w:id="158" w:author="joel neymark 3" w:date="2017-08-29T17:12:00Z">
        <w:r w:rsidR="003737CB">
          <w:rPr>
            <w:rFonts w:ascii="Times New Roman" w:hAnsi="Times New Roman" w:cs="Times New Roman"/>
            <w:spacing w:val="-2"/>
          </w:rPr>
          <w:t>re is no thermostat set point specified during</w:t>
        </w:r>
      </w:ins>
      <w:ins w:id="159" w:author="joel neymark 3" w:date="2017-08-29T17:11:00Z">
        <w:r w:rsidR="003737CB">
          <w:rPr>
            <w:rFonts w:ascii="Times New Roman" w:hAnsi="Times New Roman" w:cs="Times New Roman"/>
            <w:spacing w:val="-2"/>
          </w:rPr>
          <w:t xml:space="preserve"> Jan 1, Hour 1</w:t>
        </w:r>
        <w:r>
          <w:rPr>
            <w:rFonts w:ascii="Times New Roman" w:hAnsi="Times New Roman" w:cs="Times New Roman"/>
            <w:spacing w:val="-2"/>
          </w:rPr>
          <w:t xml:space="preserve">)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</w:t>
        </w:r>
      </w:ins>
    </w:p>
    <w:p w:rsidR="00801A7B" w:rsidRDefault="00801A7B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0" w:author="joel neymark 3" w:date="2017-08-30T07:45:00Z"/>
          <w:rFonts w:ascii="Times New Roman" w:hAnsi="Times New Roman" w:cs="Times New Roman"/>
          <w:spacing w:val="-2"/>
        </w:rPr>
      </w:pPr>
      <w:ins w:id="161" w:author="joel neymark 3" w:date="2017-08-30T07:45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Zone air initialization applied without program pre-conditioning</w:t>
        </w:r>
      </w:ins>
    </w:p>
    <w:p w:rsidR="00801A7B" w:rsidRDefault="00FE0B5A" w:rsidP="00801A7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2" w:author="joel neymark 3" w:date="2017-08-30T07:46:00Z"/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ins w:id="163" w:author="joel neymark 3" w:date="2017-08-30T07:46:00Z">
        <w:r w:rsidR="00801A7B">
          <w:rPr>
            <w:rFonts w:ascii="Times New Roman" w:hAnsi="Times New Roman" w:cs="Times New Roman"/>
            <w:spacing w:val="-2"/>
          </w:rPr>
          <w:t xml:space="preserve"> Zone air initialization applied for program pre-conditioning method indicated above</w:t>
        </w:r>
      </w:ins>
    </w:p>
    <w:p w:rsidR="003737CB" w:rsidRDefault="003737CB" w:rsidP="003737C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4" w:author="joel neymark 3" w:date="2017-08-29T17:12:00Z"/>
          <w:rFonts w:ascii="Times New Roman" w:hAnsi="Times New Roman" w:cs="Times New Roman"/>
          <w:spacing w:val="-2"/>
        </w:rPr>
      </w:pPr>
      <w:ins w:id="165" w:author="joel neymark 3" w:date="2017-08-29T17:12:00Z">
        <w:r>
          <w:rPr>
            <w:rFonts w:ascii="Times New Roman" w:hAnsi="Times New Roman" w:cs="Times New Roman"/>
            <w:spacing w:val="-2"/>
          </w:rPr>
          <w:sym w:font="Wingdings" w:char="F0A8"/>
        </w:r>
        <w:r>
          <w:rPr>
            <w:rFonts w:ascii="Times New Roman" w:hAnsi="Times New Roman" w:cs="Times New Roman"/>
            <w:spacing w:val="-2"/>
          </w:rPr>
          <w:t xml:space="preserve"> Other (please specify)         </w:t>
        </w:r>
        <w:r>
          <w:rPr>
            <w:rFonts w:ascii="Times New Roman" w:hAnsi="Times New Roman" w:cs="Times New Roman"/>
            <w:spacing w:val="-2"/>
            <w:u w:val="single"/>
          </w:rPr>
          <w:t xml:space="preserve">           .            </w:t>
        </w:r>
      </w:ins>
    </w:p>
    <w:p w:rsidR="001A2566" w:rsidRDefault="001A2566" w:rsidP="001A256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ins w:id="166" w:author="joel neymark 3" w:date="2017-08-29T16:51:00Z"/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Timing convention for meteorological data:  sampling interval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Fixed within code (please specify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interval)  </w:t>
      </w:r>
      <w:r>
        <w:rPr>
          <w:rFonts w:ascii="Times New Roman" w:hAnsi="Times New Roman" w:cs="Times New Roman"/>
          <w:spacing w:val="-2"/>
          <w:u w:val="single"/>
        </w:rPr>
        <w:t>1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Hour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Timing convention for meteorological data:  period covered by first record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Fixed within code (please specify period or time which meteorological record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covers)  </w:t>
      </w:r>
      <w:r>
        <w:rPr>
          <w:rFonts w:ascii="Times New Roman" w:hAnsi="Times New Roman" w:cs="Times New Roman"/>
          <w:spacing w:val="-2"/>
          <w:u w:val="single"/>
        </w:rPr>
        <w:t>1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Year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Meteorological data reconstruction scheme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Climate assumed stepwise constant over sampling interval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 interpolation used over climate sampling interval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           .  </w:t>
      </w:r>
      <w:r>
        <w:rPr>
          <w:rFonts w:ascii="Times New Roman" w:hAnsi="Times New Roman" w:cs="Times New Roman"/>
          <w:spacing w:val="-2"/>
          <w:u w:val="single"/>
        </w:rPr>
        <w:t xml:space="preserve">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Output timing conventions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spot </w:t>
      </w:r>
      <w:r w:rsidR="00EB0E57">
        <w:rPr>
          <w:rFonts w:ascii="Times New Roman" w:hAnsi="Times New Roman" w:cs="Times New Roman"/>
          <w:spacing w:val="-2"/>
        </w:rPr>
        <w:t xml:space="preserve">output as calculated values </w:t>
      </w:r>
      <w:r w:rsidR="00F53CBE">
        <w:rPr>
          <w:rFonts w:ascii="Times New Roman" w:hAnsi="Times New Roman" w:cs="Times New Roman"/>
          <w:spacing w:val="-2"/>
        </w:rPr>
        <w:t>at the end of each timestep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spot output </w:t>
      </w:r>
      <w:r w:rsidR="00EB0E57">
        <w:rPr>
          <w:rFonts w:ascii="Times New Roman" w:hAnsi="Times New Roman" w:cs="Times New Roman"/>
          <w:spacing w:val="-2"/>
        </w:rPr>
        <w:t xml:space="preserve">as calculated values </w:t>
      </w:r>
      <w:r w:rsidR="00F53CBE">
        <w:rPr>
          <w:rFonts w:ascii="Times New Roman" w:hAnsi="Times New Roman" w:cs="Times New Roman"/>
          <w:spacing w:val="-2"/>
        </w:rPr>
        <w:t>at end of each hour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Produces average outputs for each hour (please specify period to which value relates</w:t>
      </w:r>
      <w:r w:rsidR="00EB0E57">
        <w:rPr>
          <w:rFonts w:ascii="Times New Roman" w:hAnsi="Times New Roman" w:cs="Times New Roman"/>
          <w:spacing w:val="-2"/>
        </w:rPr>
        <w:t>, e.g., “Hour 1 = 0:00 to 1:00” or “Hour 1 = 0:30 to 1:30”, etc.</w:t>
      </w:r>
      <w:r w:rsidR="00F53CBE">
        <w:rPr>
          <w:rFonts w:ascii="Times New Roman" w:hAnsi="Times New Roman" w:cs="Times New Roman"/>
          <w:spacing w:val="-2"/>
        </w:rPr>
        <w:t>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</w:t>
      </w:r>
      <w:proofErr w:type="gramStart"/>
      <w:r w:rsidR="00B17C9C">
        <w:rPr>
          <w:rFonts w:ascii="Times New Roman" w:hAnsi="Times New Roman" w:cs="Times New Roman"/>
          <w:spacing w:val="-2"/>
          <w:u w:val="single"/>
        </w:rPr>
        <w:t xml:space="preserve">  .</w:t>
      </w:r>
      <w:proofErr w:type="gramEnd"/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Full geometric description 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Walls, roof, floors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External shading devices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>Tilt, area, and azimuth are input. Overhang and fin geometry defined on per-window basis</w:t>
      </w:r>
      <w:r w:rsidR="00C95ABA">
        <w:rPr>
          <w:rFonts w:ascii="Times New Roman" w:hAnsi="Times New Roman" w:cs="Times New Roman"/>
          <w:spacing w:val="-2"/>
          <w:u w:val="single"/>
        </w:rPr>
        <w:t>.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Element conduction solution method </w:t>
      </w:r>
      <w:r w:rsidR="005E5EF2">
        <w:rPr>
          <w:rFonts w:ascii="Times New Roman" w:hAnsi="Times New Roman" w:cs="Times New Roman"/>
          <w:b/>
          <w:bCs/>
          <w:spacing w:val="-2"/>
        </w:rPr>
        <w:t xml:space="preserve"> 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Explicit finite difference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Implicit finite difference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Weighting factors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Response factor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Frequency domain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                        .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Surface conduction 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C95ABA">
        <w:rPr>
          <w:rFonts w:ascii="Times New Roman" w:hAnsi="Times New Roman" w:cs="Times New Roman"/>
          <w:spacing w:val="-2"/>
        </w:rPr>
        <w:t xml:space="preserve"> 1-dimensional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2- or 3-dimensional</w:t>
      </w:r>
    </w:p>
    <w:p w:rsidR="00C95ABA" w:rsidRDefault="00FE0B5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C95ABA">
        <w:rPr>
          <w:rFonts w:ascii="Times New Roman" w:hAnsi="Times New Roman" w:cs="Times New Roman"/>
          <w:spacing w:val="-2"/>
        </w:rPr>
        <w:t xml:space="preserve"> Variable thermal-physical properties</w:t>
      </w:r>
    </w:p>
    <w:p w:rsidR="00C95ABA" w:rsidRDefault="00C95ABA" w:rsidP="00C95AB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Treatment of zone air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Single temperature (i.e., good mixing assumed)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Stratified model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Simplified distribution model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Full CFD model</w:t>
      </w:r>
    </w:p>
    <w:p w:rsidR="00F53CBE" w:rsidRDefault="00F53CBE" w:rsidP="0049218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492180" w:rsidRDefault="00492180" w:rsidP="0049218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 transfer within zones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Radiation and convection combined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0607B5" w:rsidRDefault="000607B5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Convective heat transfer within zones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fixed within code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Coefficients specified by user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Coefficients calculated by code as a function of surface orientation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Coefficients calculated by code as a function of temperature difference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calculated by code as a function of surface finishes</w:t>
      </w:r>
    </w:p>
    <w:p w:rsidR="00876150" w:rsidRDefault="00892C6C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876150">
        <w:rPr>
          <w:rFonts w:ascii="Times New Roman" w:hAnsi="Times New Roman" w:cs="Times New Roman"/>
          <w:spacing w:val="-2"/>
        </w:rPr>
        <w:t xml:space="preserve"> Coefficients calculated by code as a function of </w:t>
      </w:r>
      <w:r w:rsidR="00BF318C">
        <w:rPr>
          <w:rFonts w:ascii="Times New Roman" w:hAnsi="Times New Roman" w:cs="Times New Roman"/>
          <w:spacing w:val="-2"/>
        </w:rPr>
        <w:t xml:space="preserve">ventilation </w:t>
      </w:r>
      <w:r w:rsidR="00876150">
        <w:rPr>
          <w:rFonts w:ascii="Times New Roman" w:hAnsi="Times New Roman" w:cs="Times New Roman"/>
          <w:spacing w:val="-2"/>
        </w:rPr>
        <w:t>airflow</w:t>
      </w:r>
    </w:p>
    <w:p w:rsidR="00F53CBE" w:rsidRDefault="00892C6C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specify)</w:t>
      </w:r>
      <w:r w:rsidR="00492180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Coefficients calculated by code as a function of total air changes in the zone (including flow induced by mechanical systems as well as natural ventilation/infiltration)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Longwave radiative heat transfer within zones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Constant linearized coefficients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Linearized coefficients based on </w:t>
      </w:r>
      <w:proofErr w:type="spellStart"/>
      <w:r w:rsidR="00F53CBE">
        <w:rPr>
          <w:rFonts w:ascii="Times New Roman" w:hAnsi="Times New Roman" w:cs="Times New Roman"/>
          <w:spacing w:val="-2"/>
        </w:rPr>
        <w:t>viewfactors</w:t>
      </w:r>
      <w:proofErr w:type="spellEnd"/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Linearized coefficients based on surface </w:t>
      </w:r>
      <w:proofErr w:type="spellStart"/>
      <w:r w:rsidR="00F53CBE">
        <w:rPr>
          <w:rFonts w:ascii="Times New Roman" w:hAnsi="Times New Roman" w:cs="Times New Roman"/>
          <w:spacing w:val="-2"/>
        </w:rPr>
        <w:t>emissivities</w:t>
      </w:r>
      <w:proofErr w:type="spellEnd"/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Non-linear treatment of radiation heat exchange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Linearized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coefficients based on temperature differences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.                                                 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Number of nodes placed within each layer of walls and slabs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Not applicable for this solution method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number of nodes per layer (please specify)</w:t>
      </w:r>
      <w:r w:rsidR="00492180">
        <w:rPr>
          <w:rFonts w:ascii="Times New Roman" w:hAnsi="Times New Roman" w:cs="Times New Roman"/>
          <w:spacing w:val="-2"/>
        </w:rPr>
        <w:t xml:space="preserve"> </w:t>
      </w:r>
      <w:r w:rsidR="00492180">
        <w:rPr>
          <w:rFonts w:ascii="Times New Roman" w:hAnsi="Times New Roman" w:cs="Times New Roman"/>
          <w:spacing w:val="-2"/>
          <w:u w:val="single"/>
        </w:rPr>
        <w:t xml:space="preserve">                                 .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User-specified number of nodes per layer</w:t>
      </w:r>
    </w:p>
    <w:p w:rsidR="00F53CBE" w:rsidRDefault="00FE0B5A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specify</w:t>
      </w:r>
      <w:r w:rsidR="00492180">
        <w:rPr>
          <w:rFonts w:ascii="Times New Roman" w:hAnsi="Times New Roman" w:cs="Times New Roman"/>
          <w:spacing w:val="-2"/>
        </w:rPr>
        <w:t xml:space="preserve">) </w:t>
      </w:r>
      <w:r>
        <w:rPr>
          <w:rFonts w:ascii="Times New Roman" w:hAnsi="Times New Roman" w:cs="Times New Roman"/>
          <w:spacing w:val="-2"/>
          <w:u w:val="single"/>
        </w:rPr>
        <w:t>Calculated to enforce stability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</w:p>
    <w:p w:rsidR="009F3CF1" w:rsidRDefault="009F3CF1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Airgaps within walls and slabs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Resistance fixed within code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F53CBE">
        <w:rPr>
          <w:rFonts w:ascii="Times New Roman" w:hAnsi="Times New Roman" w:cs="Times New Roman"/>
          <w:spacing w:val="-2"/>
        </w:rPr>
        <w:t>User-specified constant resistance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calculated within code as a function of orientation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Radiation and convection treated separately across airgaps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Treated as additional zones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Resistance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may vary with temperature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(heat loss)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Fixed resistance used for window element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Dynamic treatment of window heat loss using same scheme as for opaque elements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F53CBE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Dynamic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treatment using steady-state scheme</w:t>
      </w:r>
      <w:r w:rsidR="00492180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Airgaps within windows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fixed within code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User-specified constant resistance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Resistance calculated within code as a function of orientation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 across airgaps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Airgaps treated as additional zones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F53CBE">
        <w:rPr>
          <w:rFonts w:ascii="Times New Roman" w:hAnsi="Times New Roman" w:cs="Times New Roman"/>
          <w:spacing w:val="-2"/>
        </w:rPr>
        <w:t xml:space="preserve">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</w:t>
      </w:r>
      <w:r w:rsidR="00F53CBE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(transmission of direct shortwave radiation)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transmission used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</w:t>
      </w:r>
      <w:r w:rsidR="009F3CF1">
        <w:rPr>
          <w:rFonts w:ascii="Times New Roman" w:hAnsi="Times New Roman" w:cs="Times New Roman"/>
          <w:spacing w:val="-2"/>
        </w:rPr>
        <w:t>S</w:t>
      </w:r>
      <w:r w:rsidR="00F53CBE">
        <w:rPr>
          <w:rFonts w:ascii="Times New Roman" w:hAnsi="Times New Roman" w:cs="Times New Roman"/>
          <w:spacing w:val="-2"/>
        </w:rPr>
        <w:t>olar heat</w:t>
      </w:r>
      <w:r w:rsidR="009F3CF1">
        <w:rPr>
          <w:rFonts w:ascii="Times New Roman" w:hAnsi="Times New Roman" w:cs="Times New Roman"/>
          <w:spacing w:val="-2"/>
        </w:rPr>
        <w:t xml:space="preserve"> gain</w:t>
      </w:r>
      <w:r w:rsidR="00F53CBE">
        <w:rPr>
          <w:rFonts w:ascii="Times New Roman" w:hAnsi="Times New Roman" w:cs="Times New Roman"/>
          <w:spacing w:val="-2"/>
        </w:rPr>
        <w:t xml:space="preserve"> coefficients used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by code as a function of incidence angle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by code from user-specified function of incidence angle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B17C9C" w:rsidRDefault="00B17C9C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p w:rsidR="00523AFF" w:rsidRDefault="00523AFF">
      <w:pPr>
        <w:rPr>
          <w:rFonts w:ascii="Times New Roman" w:hAnsi="Times New Roman" w:cs="Times New Roman"/>
          <w:b/>
          <w:bCs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lastRenderedPageBreak/>
        <w:br w:type="page"/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lastRenderedPageBreak/>
        <w:t>Sky model for diffuse solar radiation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Isotropic</w:t>
      </w:r>
    </w:p>
    <w:p w:rsidR="009F3CF1" w:rsidRDefault="0084008E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Other (please specify model </w:t>
      </w:r>
      <w:proofErr w:type="gramStart"/>
      <w:r w:rsidR="009F3CF1">
        <w:rPr>
          <w:rFonts w:ascii="Times New Roman" w:hAnsi="Times New Roman" w:cs="Times New Roman"/>
          <w:spacing w:val="-2"/>
        </w:rPr>
        <w:t xml:space="preserve">used)  </w:t>
      </w:r>
      <w:r>
        <w:rPr>
          <w:rFonts w:ascii="Times New Roman" w:hAnsi="Times New Roman" w:cs="Times New Roman"/>
          <w:spacing w:val="-2"/>
          <w:u w:val="single"/>
        </w:rPr>
        <w:t>Hay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anisotropic model</w:t>
      </w:r>
      <w:r w:rsidR="009F3CF1">
        <w:rPr>
          <w:rFonts w:ascii="Times New Roman" w:hAnsi="Times New Roman" w:cs="Times New Roman"/>
          <w:spacing w:val="-2"/>
          <w:u w:val="single"/>
        </w:rPr>
        <w:t>.</w:t>
      </w:r>
    </w:p>
    <w:p w:rsidR="009F3CF1" w:rsidRDefault="009F3CF1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Windows (transmission of diffuse radiation)</w:t>
      </w:r>
    </w:p>
    <w:p w:rsidR="00F53CBE" w:rsidRDefault="0084008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Diffuse radiation treated as direct from fixed </w:t>
      </w:r>
      <w:r w:rsidR="009F3CF1">
        <w:rPr>
          <w:rFonts w:ascii="Times New Roman" w:hAnsi="Times New Roman" w:cs="Times New Roman"/>
          <w:spacing w:val="-2"/>
        </w:rPr>
        <w:t>altitude or incidence angle</w:t>
      </w:r>
      <w:r w:rsidR="00F53CBE">
        <w:rPr>
          <w:rFonts w:ascii="Times New Roman" w:hAnsi="Times New Roman" w:cs="Times New Roman"/>
          <w:spacing w:val="-2"/>
        </w:rPr>
        <w:t xml:space="preserve"> (please specify)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At normal incidence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B17C9C" w:rsidRDefault="00B17C9C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bCs/>
          <w:spacing w:val="-2"/>
        </w:rPr>
      </w:pPr>
    </w:p>
    <w:p w:rsidR="005A43B2" w:rsidRDefault="005A43B2" w:rsidP="005A43B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Advanced </w:t>
      </w:r>
      <w:r w:rsidR="00D164DB">
        <w:rPr>
          <w:rFonts w:ascii="Times New Roman" w:hAnsi="Times New Roman" w:cs="Times New Roman"/>
          <w:b/>
          <w:bCs/>
          <w:spacing w:val="-2"/>
        </w:rPr>
        <w:t>fenestration</w:t>
      </w:r>
      <w:r w:rsidR="00250A12">
        <w:rPr>
          <w:rFonts w:ascii="Times New Roman" w:hAnsi="Times New Roman" w:cs="Times New Roman"/>
          <w:b/>
          <w:bCs/>
          <w:spacing w:val="-2"/>
        </w:rPr>
        <w:t xml:space="preserve"> </w:t>
      </w:r>
    </w:p>
    <w:p w:rsidR="005A43B2" w:rsidRDefault="005A43B2" w:rsidP="005A43B2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D164DB">
        <w:rPr>
          <w:rFonts w:ascii="Times New Roman" w:hAnsi="Times New Roman" w:cs="Times New Roman"/>
          <w:spacing w:val="-2"/>
        </w:rPr>
        <w:t>Data sets of glazing types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Data sets of frame types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Gas fill specifiable as single gas (e.g., Argon) or mixture (e.g., air, Argon/Krypton)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 frame interaction with edge of glass explicitly modeled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WINDOW data import or calc</w:t>
      </w:r>
      <w:r w:rsidR="001D58C8">
        <w:rPr>
          <w:rFonts w:ascii="Times New Roman" w:hAnsi="Times New Roman" w:cs="Times New Roman"/>
          <w:spacing w:val="-2"/>
        </w:rPr>
        <w:t>ulation</w:t>
      </w:r>
      <w:r>
        <w:rPr>
          <w:rFonts w:ascii="Times New Roman" w:hAnsi="Times New Roman" w:cs="Times New Roman"/>
          <w:spacing w:val="-2"/>
        </w:rPr>
        <w:t xml:space="preserve">s </w:t>
      </w:r>
      <w:r w:rsidR="001D58C8">
        <w:rPr>
          <w:rFonts w:ascii="Times New Roman" w:hAnsi="Times New Roman" w:cs="Times New Roman"/>
          <w:spacing w:val="-2"/>
        </w:rPr>
        <w:t>(</w:t>
      </w:r>
      <w:r w:rsidR="001D58C8" w:rsidRPr="001D58C8">
        <w:rPr>
          <w:rFonts w:ascii="Times New Roman" w:hAnsi="Times New Roman" w:cs="Times New Roman"/>
          <w:spacing w:val="-2"/>
        </w:rPr>
        <w:t>http://windows.lbl.gov/software/window/window.html</w:t>
      </w:r>
      <w:r w:rsidR="001D58C8">
        <w:rPr>
          <w:rFonts w:ascii="Times New Roman" w:hAnsi="Times New Roman" w:cs="Times New Roman"/>
          <w:spacing w:val="-2"/>
        </w:rPr>
        <w:t>)</w:t>
      </w:r>
    </w:p>
    <w:p w:rsidR="00D164DB" w:rsidRDefault="00D164DB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1D58C8">
        <w:rPr>
          <w:rFonts w:ascii="Times New Roman" w:hAnsi="Times New Roman" w:cs="Times New Roman"/>
          <w:spacing w:val="-2"/>
        </w:rPr>
        <w:t>THERM</w:t>
      </w:r>
      <w:r>
        <w:rPr>
          <w:rFonts w:ascii="Times New Roman" w:hAnsi="Times New Roman" w:cs="Times New Roman"/>
          <w:spacing w:val="-2"/>
        </w:rPr>
        <w:t xml:space="preserve"> data import or calculations </w:t>
      </w:r>
      <w:r w:rsidR="001D58C8">
        <w:rPr>
          <w:rFonts w:ascii="Times New Roman" w:hAnsi="Times New Roman" w:cs="Times New Roman"/>
          <w:spacing w:val="-2"/>
        </w:rPr>
        <w:t>(</w:t>
      </w:r>
      <w:r w:rsidR="001D58C8" w:rsidRPr="001D58C8">
        <w:rPr>
          <w:rFonts w:ascii="Times New Roman" w:hAnsi="Times New Roman" w:cs="Times New Roman"/>
          <w:spacing w:val="-2"/>
        </w:rPr>
        <w:t>http://windows.lbl.gov/software/therm/therm.html</w:t>
      </w:r>
      <w:r w:rsidR="001D58C8">
        <w:rPr>
          <w:rFonts w:ascii="Times New Roman" w:hAnsi="Times New Roman" w:cs="Times New Roman"/>
          <w:spacing w:val="-2"/>
        </w:rPr>
        <w:t>)</w:t>
      </w:r>
    </w:p>
    <w:p w:rsidR="00D164DB" w:rsidRDefault="0084008E" w:rsidP="00D164D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D164DB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D164DB">
        <w:rPr>
          <w:rFonts w:ascii="Times New Roman" w:hAnsi="Times New Roman" w:cs="Times New Roman"/>
          <w:spacing w:val="-2"/>
        </w:rPr>
        <w:t xml:space="preserve">describe)  </w:t>
      </w:r>
      <w:r>
        <w:rPr>
          <w:rFonts w:ascii="Times New Roman" w:hAnsi="Times New Roman" w:cs="Times New Roman"/>
          <w:spacing w:val="-2"/>
          <w:u w:val="single"/>
        </w:rPr>
        <w:t>ASHWAT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model with “ratings matching” scheme</w:t>
      </w:r>
      <w:r w:rsidR="00D164DB">
        <w:rPr>
          <w:rFonts w:ascii="Times New Roman" w:hAnsi="Times New Roman" w:cs="Times New Roman"/>
          <w:spacing w:val="-2"/>
          <w:u w:val="single"/>
        </w:rPr>
        <w:t>.</w:t>
      </w:r>
    </w:p>
    <w:p w:rsidR="00523AFF" w:rsidRDefault="00523AFF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Ground reflect</w:t>
      </w:r>
      <w:r w:rsidR="005E5EF2">
        <w:rPr>
          <w:rFonts w:ascii="Times New Roman" w:hAnsi="Times New Roman" w:cs="Times New Roman"/>
          <w:b/>
          <w:bCs/>
          <w:spacing w:val="-2"/>
        </w:rPr>
        <w:t>ance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 defined constant</w:t>
      </w:r>
    </w:p>
    <w:p w:rsidR="00876150" w:rsidRDefault="0084008E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876150">
        <w:rPr>
          <w:rFonts w:ascii="Times New Roman" w:hAnsi="Times New Roman" w:cs="Times New Roman"/>
          <w:spacing w:val="-2"/>
        </w:rPr>
        <w:t xml:space="preserve"> User defined variation (please specify, e.g., daily, monthly, seasonal) </w:t>
      </w:r>
      <w:r>
        <w:rPr>
          <w:rFonts w:ascii="Times New Roman" w:hAnsi="Times New Roman" w:cs="Times New Roman"/>
          <w:spacing w:val="-2"/>
          <w:u w:val="single"/>
        </w:rPr>
        <w:t>hourly variation defined once per month</w:t>
      </w:r>
      <w:r w:rsidR="00876150">
        <w:rPr>
          <w:rFonts w:ascii="Times New Roman" w:hAnsi="Times New Roman" w:cs="Times New Roman"/>
          <w:spacing w:val="-2"/>
          <w:u w:val="single"/>
        </w:rPr>
        <w:t>.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Automatically varies </w:t>
      </w:r>
      <w:r w:rsidR="005E5EF2">
        <w:rPr>
          <w:rFonts w:ascii="Times New Roman" w:hAnsi="Times New Roman" w:cs="Times New Roman"/>
          <w:spacing w:val="-2"/>
        </w:rPr>
        <w:t xml:space="preserve">hourly or each time step, </w:t>
      </w:r>
      <w:r>
        <w:rPr>
          <w:rFonts w:ascii="Times New Roman" w:hAnsi="Times New Roman" w:cs="Times New Roman"/>
          <w:spacing w:val="-2"/>
        </w:rPr>
        <w:t xml:space="preserve">according to weather data (please describe algorithm, and weather data parameters that drive variation)   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.</w:t>
      </w:r>
    </w:p>
    <w:p w:rsidR="00876150" w:rsidRDefault="00876150" w:rsidP="0087615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 algorithm)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876150" w:rsidRPr="00013DA3" w:rsidRDefault="0087615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Shading of windows and walls by a shading </w:t>
      </w:r>
      <w:r w:rsidR="00876150">
        <w:rPr>
          <w:rFonts w:ascii="Times New Roman" w:hAnsi="Times New Roman" w:cs="Times New Roman"/>
          <w:b/>
          <w:bCs/>
          <w:spacing w:val="-2"/>
        </w:rPr>
        <w:t>object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Only direct beam radiation is shaded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Both direct beam and diffuse radiation are shaded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5E5EF2">
        <w:rPr>
          <w:rFonts w:ascii="Times New Roman" w:hAnsi="Times New Roman" w:cs="Times New Roman"/>
          <w:spacing w:val="-2"/>
        </w:rPr>
        <w:t>Reflected s</w:t>
      </w:r>
      <w:r>
        <w:rPr>
          <w:rFonts w:ascii="Times New Roman" w:hAnsi="Times New Roman" w:cs="Times New Roman"/>
          <w:spacing w:val="-2"/>
        </w:rPr>
        <w:t>olar radiation</w:t>
      </w:r>
      <w:r w:rsidR="00876150">
        <w:rPr>
          <w:rFonts w:ascii="Times New Roman" w:hAnsi="Times New Roman" w:cs="Times New Roman"/>
          <w:spacing w:val="-2"/>
        </w:rPr>
        <w:t xml:space="preserve"> </w:t>
      </w:r>
      <w:r w:rsidR="005E5EF2">
        <w:rPr>
          <w:rFonts w:ascii="Times New Roman" w:hAnsi="Times New Roman" w:cs="Times New Roman"/>
          <w:spacing w:val="-2"/>
        </w:rPr>
        <w:t>from</w:t>
      </w:r>
      <w:r w:rsidR="00876150">
        <w:rPr>
          <w:rFonts w:ascii="Times New Roman" w:hAnsi="Times New Roman" w:cs="Times New Roman"/>
          <w:spacing w:val="-2"/>
        </w:rPr>
        <w:t xml:space="preserve"> ground, other buildings, etc., is shaded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Only one side of a defined shading </w:t>
      </w:r>
      <w:r w:rsidR="00022768">
        <w:rPr>
          <w:rFonts w:ascii="Times New Roman" w:hAnsi="Times New Roman" w:cs="Times New Roman"/>
          <w:spacing w:val="-2"/>
        </w:rPr>
        <w:t>object</w:t>
      </w:r>
      <w:r w:rsidR="00640760">
        <w:rPr>
          <w:rFonts w:ascii="Times New Roman" w:hAnsi="Times New Roman" w:cs="Times New Roman"/>
          <w:spacing w:val="-2"/>
        </w:rPr>
        <w:t xml:space="preserve"> actively performs shading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Both sides of a defined</w:t>
      </w:r>
      <w:r w:rsidR="00022768">
        <w:rPr>
          <w:rFonts w:ascii="Times New Roman" w:hAnsi="Times New Roman" w:cs="Times New Roman"/>
          <w:spacing w:val="-2"/>
        </w:rPr>
        <w:t xml:space="preserve"> shading object</w:t>
      </w:r>
      <w:r>
        <w:rPr>
          <w:rFonts w:ascii="Times New Roman" w:hAnsi="Times New Roman" w:cs="Times New Roman"/>
          <w:spacing w:val="-2"/>
        </w:rPr>
        <w:t xml:space="preserve"> actively perform shading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Solar radiation is allowed to </w:t>
      </w:r>
      <w:r w:rsidR="00022768">
        <w:rPr>
          <w:rFonts w:ascii="Times New Roman" w:hAnsi="Times New Roman" w:cs="Times New Roman"/>
          <w:spacing w:val="-2"/>
        </w:rPr>
        <w:t>be reflected by a shading object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Shading surface transmittance</w:t>
      </w:r>
      <w:r w:rsidR="00022768">
        <w:rPr>
          <w:rFonts w:ascii="Times New Roman" w:hAnsi="Times New Roman" w:cs="Times New Roman"/>
          <w:spacing w:val="-2"/>
        </w:rPr>
        <w:t xml:space="preserve"> is adjustable</w:t>
      </w:r>
    </w:p>
    <w:p w:rsidR="00640760" w:rsidRDefault="0084008E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Other (please </w:t>
      </w:r>
      <w:proofErr w:type="gramStart"/>
      <w:r w:rsidR="00640760">
        <w:rPr>
          <w:rFonts w:ascii="Times New Roman" w:hAnsi="Times New Roman" w:cs="Times New Roman"/>
          <w:spacing w:val="-2"/>
        </w:rPr>
        <w:t xml:space="preserve">specify)  </w:t>
      </w:r>
      <w:r>
        <w:rPr>
          <w:rFonts w:ascii="Times New Roman" w:hAnsi="Times New Roman" w:cs="Times New Roman"/>
          <w:spacing w:val="-2"/>
          <w:u w:val="single"/>
        </w:rPr>
        <w:t>Shading</w:t>
      </w:r>
      <w:proofErr w:type="gramEnd"/>
      <w:r>
        <w:rPr>
          <w:rFonts w:ascii="Times New Roman" w:hAnsi="Times New Roman" w:cs="Times New Roman"/>
          <w:spacing w:val="-2"/>
          <w:u w:val="single"/>
        </w:rPr>
        <w:t xml:space="preserve"> overhangs and fins applied only to windows</w:t>
      </w:r>
      <w:r w:rsidR="00640760">
        <w:rPr>
          <w:rFonts w:ascii="Times New Roman" w:hAnsi="Times New Roman" w:cs="Times New Roman"/>
          <w:spacing w:val="-2"/>
          <w:u w:val="single"/>
        </w:rPr>
        <w:t>.</w:t>
      </w:r>
    </w:p>
    <w:p w:rsidR="00640760" w:rsidRPr="00013DA3" w:rsidRDefault="0064076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Distribution of </w:t>
      </w:r>
      <w:r w:rsidR="00640760">
        <w:rPr>
          <w:rFonts w:ascii="Times New Roman" w:hAnsi="Times New Roman" w:cs="Times New Roman"/>
          <w:b/>
          <w:bCs/>
          <w:spacing w:val="-2"/>
        </w:rPr>
        <w:t xml:space="preserve">transmitted direct beam </w:t>
      </w:r>
      <w:r>
        <w:rPr>
          <w:rFonts w:ascii="Times New Roman" w:hAnsi="Times New Roman" w:cs="Times New Roman"/>
          <w:b/>
          <w:bCs/>
          <w:spacing w:val="-2"/>
        </w:rPr>
        <w:t>solar radiation within zones</w:t>
      </w:r>
      <w:r w:rsidR="007F097F">
        <w:rPr>
          <w:rFonts w:ascii="Times New Roman" w:hAnsi="Times New Roman" w:cs="Times New Roman"/>
          <w:b/>
          <w:bCs/>
          <w:spacing w:val="-2"/>
        </w:rPr>
        <w:t>, and cavity albedo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within the code</w:t>
      </w:r>
    </w:p>
    <w:p w:rsidR="00F53CBE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Constant user-specified distribution</w:t>
      </w:r>
    </w:p>
    <w:p w:rsidR="00B17C9C" w:rsidRDefault="0084008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once by code and used throughout (please describe algorithm)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u w:val="single"/>
        </w:rPr>
        <w:t>initial insolation is distributed to all surfaces weighted by the product of area and absorpti</w:t>
      </w:r>
      <w:r w:rsidR="00A967D4">
        <w:rPr>
          <w:rFonts w:ascii="Times New Roman" w:hAnsi="Times New Roman" w:cs="Times New Roman"/>
          <w:spacing w:val="-2"/>
          <w:u w:val="single"/>
        </w:rPr>
        <w:t>vity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</w:p>
    <w:p w:rsidR="00F53CBE" w:rsidRDefault="00F53CBE" w:rsidP="00B17C9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as a function of solar position (please describe algorithm)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B17C9C" w:rsidRPr="00013DA3" w:rsidRDefault="00B17C9C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ind w:left="295" w:hanging="295"/>
        <w:jc w:val="both"/>
        <w:rPr>
          <w:rFonts w:ascii="Times New Roman" w:hAnsi="Times New Roman" w:cs="Times New Roman"/>
          <w:spacing w:val="-2"/>
          <w:sz w:val="12"/>
          <w:szCs w:val="12"/>
        </w:rPr>
      </w:pP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Distribution of transmitted diffuse solar radiation within zones</w:t>
      </w:r>
      <w:r w:rsidR="007F097F">
        <w:rPr>
          <w:rFonts w:ascii="Times New Roman" w:hAnsi="Times New Roman" w:cs="Times New Roman"/>
          <w:b/>
          <w:bCs/>
          <w:spacing w:val="-2"/>
        </w:rPr>
        <w:t>, and cavity albedo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Fixed within the code</w:t>
      </w:r>
    </w:p>
    <w:p w:rsidR="00640760" w:rsidRDefault="00A967D4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640760">
        <w:rPr>
          <w:rFonts w:ascii="Times New Roman" w:hAnsi="Times New Roman" w:cs="Times New Roman"/>
          <w:spacing w:val="-2"/>
        </w:rPr>
        <w:t xml:space="preserve"> Constant user-specified distribution</w:t>
      </w:r>
    </w:p>
    <w:p w:rsidR="00640760" w:rsidRDefault="00A967D4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40760">
        <w:rPr>
          <w:rFonts w:ascii="Times New Roman" w:hAnsi="Times New Roman" w:cs="Times New Roman"/>
          <w:spacing w:val="-2"/>
        </w:rPr>
        <w:t xml:space="preserve"> Calculated once by code and used throughout (please describe algorithm) </w:t>
      </w:r>
      <w:r>
        <w:rPr>
          <w:rFonts w:ascii="Times New Roman" w:hAnsi="Times New Roman" w:cs="Times New Roman"/>
          <w:spacing w:val="-2"/>
          <w:u w:val="single"/>
        </w:rPr>
        <w:t>initial insolation is distributed to all surfaces weighted by the product of area and absorptivity</w:t>
      </w:r>
      <w:r w:rsidR="00640760">
        <w:rPr>
          <w:rFonts w:ascii="Times New Roman" w:hAnsi="Times New Roman" w:cs="Times New Roman"/>
          <w:spacing w:val="-2"/>
          <w:u w:val="single"/>
        </w:rPr>
        <w:t>.</w:t>
      </w:r>
    </w:p>
    <w:p w:rsidR="00640760" w:rsidRDefault="00640760" w:rsidP="0064076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as a function of solar position (please describe algorithm)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640760" w:rsidRPr="00013DA3" w:rsidRDefault="00640760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b/>
          <w:bCs/>
          <w:spacing w:val="-2"/>
          <w:sz w:val="12"/>
          <w:szCs w:val="1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 transfer between external surfaces and surrounding environment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Radiation and convection combined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Radiation and convection treated separately</w:t>
      </w:r>
    </w:p>
    <w:p w:rsidR="00F53CBE" w:rsidRPr="00013DA3" w:rsidRDefault="00F53CBE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spacing w:val="-2"/>
          <w:sz w:val="12"/>
          <w:szCs w:val="12"/>
        </w:rPr>
      </w:pPr>
    </w:p>
    <w:p w:rsidR="00F53CBE" w:rsidRDefault="00F53CBE" w:rsidP="00A967D4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External convection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Coefficients fixed within code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CBE">
        <w:rPr>
          <w:rFonts w:ascii="Times New Roman" w:hAnsi="Times New Roman" w:cs="Times New Roman"/>
          <w:spacing w:val="-2"/>
        </w:rPr>
        <w:t xml:space="preserve"> User-specified constant coefficients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</w:t>
      </w:r>
      <w:r w:rsidR="006774EC">
        <w:rPr>
          <w:rFonts w:ascii="Times New Roman" w:hAnsi="Times New Roman" w:cs="Times New Roman"/>
          <w:spacing w:val="-2"/>
        </w:rPr>
        <w:t xml:space="preserve">surface </w:t>
      </w:r>
      <w:r w:rsidR="00F53CBE">
        <w:rPr>
          <w:rFonts w:ascii="Times New Roman" w:hAnsi="Times New Roman" w:cs="Times New Roman"/>
          <w:spacing w:val="-2"/>
        </w:rPr>
        <w:t>orientation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surface finish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Calculated within code as a function of wind speed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Calculated within code as a function of wind speed and </w:t>
      </w:r>
      <w:r w:rsidR="006774EC">
        <w:rPr>
          <w:rFonts w:ascii="Times New Roman" w:hAnsi="Times New Roman" w:cs="Times New Roman"/>
          <w:spacing w:val="-2"/>
        </w:rPr>
        <w:t xml:space="preserve">wind </w:t>
      </w:r>
      <w:r>
        <w:rPr>
          <w:rFonts w:ascii="Times New Roman" w:hAnsi="Times New Roman" w:cs="Times New Roman"/>
          <w:spacing w:val="-2"/>
        </w:rPr>
        <w:t>direction</w:t>
      </w:r>
      <w:r w:rsidR="006774EC">
        <w:rPr>
          <w:rFonts w:ascii="Times New Roman" w:hAnsi="Times New Roman" w:cs="Times New Roman"/>
          <w:spacing w:val="-2"/>
        </w:rPr>
        <w:t xml:space="preserve"> relative to surface orientation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 w:rsidR="00B17C9C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  <w:r>
        <w:rPr>
          <w:rFonts w:ascii="Times New Roman" w:hAnsi="Times New Roman" w:cs="Times New Roman"/>
          <w:spacing w:val="-2"/>
          <w:u w:val="single"/>
        </w:rPr>
        <w:t xml:space="preserve"> </w:t>
      </w:r>
    </w:p>
    <w:p w:rsidR="00F53CBE" w:rsidRPr="000607B5" w:rsidRDefault="00F53CBE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120" w:lineRule="atLeast"/>
        <w:jc w:val="both"/>
        <w:rPr>
          <w:rFonts w:ascii="Times New Roman" w:hAnsi="Times New Roman" w:cs="Times New Roman"/>
          <w:spacing w:val="-2"/>
        </w:rPr>
      </w:pP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External </w:t>
      </w:r>
      <w:r w:rsidR="007F097F">
        <w:rPr>
          <w:rFonts w:ascii="Times New Roman" w:hAnsi="Times New Roman" w:cs="Times New Roman"/>
          <w:b/>
          <w:bCs/>
          <w:spacing w:val="-2"/>
        </w:rPr>
        <w:t xml:space="preserve">infrared </w:t>
      </w:r>
      <w:r>
        <w:rPr>
          <w:rFonts w:ascii="Times New Roman" w:hAnsi="Times New Roman" w:cs="Times New Roman"/>
          <w:b/>
          <w:bCs/>
          <w:spacing w:val="-2"/>
        </w:rPr>
        <w:t>radiative heat transfer</w:t>
      </w:r>
    </w:p>
    <w:p w:rsidR="00013DA3" w:rsidRDefault="00013DA3" w:rsidP="00013DA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Non-linear treatment of radiation heat exchange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Constant linearized coefficients</w:t>
      </w:r>
      <w:r w:rsidR="00013DA3">
        <w:rPr>
          <w:rFonts w:ascii="Times New Roman" w:hAnsi="Times New Roman" w:cs="Times New Roman"/>
          <w:spacing w:val="-2"/>
        </w:rPr>
        <w:t xml:space="preserve"> (or as constant combined convective + radiative coefficients)</w:t>
      </w:r>
    </w:p>
    <w:p w:rsidR="00F53CBE" w:rsidRDefault="00492180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 w:rsidR="00F53CBE">
        <w:rPr>
          <w:rFonts w:ascii="Times New Roman" w:hAnsi="Times New Roman" w:cs="Times New Roman"/>
          <w:spacing w:val="-2"/>
        </w:rPr>
        <w:t xml:space="preserve"> Assumed to be to ambient air temperature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Assumed to be to sky temperature read from met file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Based on calculated sky temperature (please specify algorithm and requirements)</w:t>
      </w:r>
      <w:r w:rsidR="00B17C9C">
        <w:rPr>
          <w:rFonts w:ascii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hAnsi="Times New Roman" w:cs="Times New Roman"/>
          <w:spacing w:val="-2"/>
          <w:u w:val="single"/>
        </w:rPr>
        <w:t>Berdahl</w:t>
      </w:r>
      <w:proofErr w:type="spellEnd"/>
      <w:r>
        <w:rPr>
          <w:rFonts w:ascii="Times New Roman" w:hAnsi="Times New Roman" w:cs="Times New Roman"/>
          <w:spacing w:val="-2"/>
          <w:u w:val="single"/>
        </w:rPr>
        <w:t xml:space="preserve">-Martin with </w:t>
      </w:r>
      <w:proofErr w:type="spellStart"/>
      <w:r>
        <w:rPr>
          <w:rFonts w:ascii="Times New Roman" w:hAnsi="Times New Roman" w:cs="Times New Roman"/>
          <w:spacing w:val="-2"/>
          <w:u w:val="single"/>
        </w:rPr>
        <w:t>Palmiter</w:t>
      </w:r>
      <w:proofErr w:type="spellEnd"/>
      <w:r>
        <w:rPr>
          <w:rFonts w:ascii="Times New Roman" w:hAnsi="Times New Roman" w:cs="Times New Roman"/>
          <w:spacing w:val="-2"/>
          <w:u w:val="single"/>
        </w:rPr>
        <w:t xml:space="preserve"> adjustments</w:t>
      </w:r>
      <w:r w:rsidR="00B17C9C">
        <w:rPr>
          <w:rFonts w:ascii="Times New Roman" w:hAnsi="Times New Roman" w:cs="Times New Roman"/>
          <w:spacing w:val="-2"/>
          <w:u w:val="single"/>
        </w:rPr>
        <w:t>.</w:t>
      </w:r>
      <w:r w:rsidR="00F53CBE">
        <w:rPr>
          <w:rFonts w:ascii="Times New Roman" w:hAnsi="Times New Roman" w:cs="Times New Roman"/>
          <w:spacing w:val="-2"/>
        </w:rPr>
        <w:t xml:space="preserve">  </w:t>
      </w:r>
      <w:r w:rsidR="00F53CBE"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                            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Includes view factor to sky. </w:t>
      </w:r>
    </w:p>
    <w:p w:rsidR="00F53CBE" w:rsidRDefault="00A967D4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CBE">
        <w:rPr>
          <w:rFonts w:ascii="Times New Roman" w:hAnsi="Times New Roman" w:cs="Times New Roman"/>
          <w:spacing w:val="-2"/>
        </w:rPr>
        <w:t xml:space="preserve"> Includes view factor </w:t>
      </w:r>
      <w:r w:rsidR="006774EC">
        <w:rPr>
          <w:rFonts w:ascii="Times New Roman" w:hAnsi="Times New Roman" w:cs="Times New Roman"/>
          <w:spacing w:val="-2"/>
        </w:rPr>
        <w:t>to</w:t>
      </w:r>
      <w:r w:rsidR="00F53CBE">
        <w:rPr>
          <w:rFonts w:ascii="Times New Roman" w:hAnsi="Times New Roman" w:cs="Times New Roman"/>
          <w:spacing w:val="-2"/>
        </w:rPr>
        <w:t xml:space="preserve"> surrounding obstruction</w:t>
      </w:r>
      <w:r w:rsidR="006774EC">
        <w:rPr>
          <w:rFonts w:ascii="Times New Roman" w:hAnsi="Times New Roman" w:cs="Times New Roman"/>
          <w:spacing w:val="-2"/>
        </w:rPr>
        <w:t>(s)</w:t>
      </w:r>
      <w:r w:rsidR="00F53CBE">
        <w:rPr>
          <w:rFonts w:ascii="Times New Roman" w:hAnsi="Times New Roman" w:cs="Times New Roman"/>
          <w:spacing w:val="-2"/>
        </w:rPr>
        <w:t xml:space="preserve">. 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Includes view factor to ground. </w:t>
      </w:r>
    </w:p>
    <w:p w:rsidR="00621D87" w:rsidRDefault="00621D87" w:rsidP="00621D8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 model used)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.</w:t>
      </w:r>
    </w:p>
    <w:p w:rsidR="00F53CBE" w:rsidRDefault="00F53CBE" w:rsidP="00F53C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Surrounding ground surface temperature</w:t>
      </w:r>
    </w:p>
    <w:p w:rsidR="006774EC" w:rsidRDefault="00A967D4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6774EC">
        <w:rPr>
          <w:rFonts w:ascii="Times New Roman" w:hAnsi="Times New Roman" w:cs="Times New Roman"/>
          <w:spacing w:val="-2"/>
        </w:rPr>
        <w:t xml:space="preserve"> Same as weather data air temperature, and varies by time step with weather data</w:t>
      </w: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 algorithm)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6774EC" w:rsidRDefault="006774EC" w:rsidP="006774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Detailed zone surface output </w:t>
      </w:r>
      <w:proofErr w:type="spellStart"/>
      <w:r>
        <w:rPr>
          <w:rFonts w:ascii="Times New Roman" w:hAnsi="Times New Roman" w:cs="Times New Roman"/>
          <w:b/>
          <w:bCs/>
          <w:spacing w:val="-2"/>
        </w:rPr>
        <w:t>capabilites</w:t>
      </w:r>
      <w:proofErr w:type="spellEnd"/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Interior-face surface temperatures 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Exterior-face surface temperatures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Interior-face surface heat flow </w:t>
      </w:r>
    </w:p>
    <w:p w:rsidR="000A1E44" w:rsidRDefault="00A967D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0A1E44">
        <w:rPr>
          <w:rFonts w:ascii="Times New Roman" w:hAnsi="Times New Roman" w:cs="Times New Roman"/>
          <w:spacing w:val="-2"/>
        </w:rPr>
        <w:t xml:space="preserve"> Exterior-face surface heat flow</w:t>
      </w: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Surface heat flows disaggregated by convective and radiative portions</w:t>
      </w:r>
    </w:p>
    <w:p w:rsidR="00923570" w:rsidRDefault="00923570" w:rsidP="0092357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0A1E44" w:rsidRDefault="000A1E44" w:rsidP="000A1E4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7F097F" w:rsidRPr="006718EB" w:rsidRDefault="00F5338D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i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I</w:t>
      </w:r>
      <w:r w:rsidR="007F097F">
        <w:rPr>
          <w:rFonts w:ascii="Times New Roman" w:hAnsi="Times New Roman" w:cs="Times New Roman"/>
          <w:b/>
          <w:bCs/>
          <w:spacing w:val="-2"/>
        </w:rPr>
        <w:t>nfiltration</w:t>
      </w:r>
      <w:r w:rsidR="006718EB">
        <w:rPr>
          <w:rFonts w:ascii="Times New Roman" w:hAnsi="Times New Roman" w:cs="Times New Roman"/>
          <w:b/>
          <w:bCs/>
          <w:spacing w:val="-2"/>
        </w:rPr>
        <w:t xml:space="preserve"> – </w:t>
      </w:r>
      <w:r w:rsidR="006718EB" w:rsidRPr="000607B5">
        <w:rPr>
          <w:rFonts w:ascii="Times New Roman" w:hAnsi="Times New Roman" w:cs="Times New Roman"/>
          <w:b/>
          <w:bCs/>
          <w:i/>
          <w:spacing w:val="-2"/>
        </w:rPr>
        <w:t>[Note: Information useful for consideration of extension cases]</w:t>
      </w:r>
    </w:p>
    <w:p w:rsidR="00F5338D" w:rsidRDefault="00A967D4" w:rsidP="00F5338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F5338D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U</w:t>
      </w:r>
      <w:r w:rsidR="00F5338D">
        <w:rPr>
          <w:rFonts w:ascii="Times New Roman" w:hAnsi="Times New Roman" w:cs="Times New Roman"/>
          <w:spacing w:val="-2"/>
        </w:rPr>
        <w:t>ser input</w:t>
      </w:r>
      <w:r w:rsidR="002D3241">
        <w:rPr>
          <w:rFonts w:ascii="Times New Roman" w:hAnsi="Times New Roman" w:cs="Times New Roman"/>
          <w:spacing w:val="-2"/>
        </w:rPr>
        <w:t>, constant</w:t>
      </w:r>
      <w:r w:rsidR="00F5338D">
        <w:rPr>
          <w:rFonts w:ascii="Times New Roman" w:hAnsi="Times New Roman" w:cs="Times New Roman"/>
          <w:spacing w:val="-2"/>
        </w:rPr>
        <w:t xml:space="preserve"> air exchange</w:t>
      </w:r>
      <w:r w:rsidR="002D3241">
        <w:rPr>
          <w:rFonts w:ascii="Times New Roman" w:hAnsi="Times New Roman" w:cs="Times New Roman"/>
          <w:spacing w:val="-2"/>
        </w:rPr>
        <w:t xml:space="preserve"> rate</w:t>
      </w:r>
    </w:p>
    <w:p w:rsidR="00F5338D" w:rsidRDefault="00A967D4" w:rsidP="00F5338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38D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U</w:t>
      </w:r>
      <w:r w:rsidR="00F5338D">
        <w:rPr>
          <w:rFonts w:ascii="Times New Roman" w:hAnsi="Times New Roman" w:cs="Times New Roman"/>
          <w:spacing w:val="-2"/>
        </w:rPr>
        <w:t>ser input</w:t>
      </w:r>
      <w:r w:rsidR="002D3241">
        <w:rPr>
          <w:rFonts w:ascii="Times New Roman" w:hAnsi="Times New Roman" w:cs="Times New Roman"/>
          <w:spacing w:val="-2"/>
        </w:rPr>
        <w:t>, scheduled</w:t>
      </w:r>
      <w:r w:rsidR="00F5338D">
        <w:rPr>
          <w:rFonts w:ascii="Times New Roman" w:hAnsi="Times New Roman" w:cs="Times New Roman"/>
          <w:spacing w:val="-2"/>
        </w:rPr>
        <w:t xml:space="preserve"> air exchange</w:t>
      </w:r>
      <w:r w:rsidR="002D3241">
        <w:rPr>
          <w:rFonts w:ascii="Times New Roman" w:hAnsi="Times New Roman" w:cs="Times New Roman"/>
          <w:spacing w:val="-2"/>
        </w:rPr>
        <w:t xml:space="preserve"> rate</w:t>
      </w:r>
    </w:p>
    <w:p w:rsidR="002F02D9" w:rsidRDefault="00A967D4" w:rsidP="002F02D9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2F02D9">
        <w:rPr>
          <w:rFonts w:ascii="Times New Roman" w:hAnsi="Times New Roman" w:cs="Times New Roman"/>
          <w:spacing w:val="-2"/>
        </w:rPr>
        <w:t xml:space="preserve"> Calculat</w:t>
      </w:r>
      <w:r w:rsidR="002D3241">
        <w:rPr>
          <w:rFonts w:ascii="Times New Roman" w:hAnsi="Times New Roman" w:cs="Times New Roman"/>
          <w:spacing w:val="-2"/>
        </w:rPr>
        <w:t>ed</w:t>
      </w:r>
      <w:r w:rsidR="002F02D9"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from</w:t>
      </w:r>
      <w:r w:rsidR="002F02D9">
        <w:rPr>
          <w:rFonts w:ascii="Times New Roman" w:hAnsi="Times New Roman" w:cs="Times New Roman"/>
          <w:spacing w:val="-2"/>
        </w:rPr>
        <w:t xml:space="preserve"> input air leakage data (e.g., effective leakage area</w:t>
      </w:r>
      <w:r w:rsidR="002D3241">
        <w:rPr>
          <w:rFonts w:ascii="Times New Roman" w:hAnsi="Times New Roman" w:cs="Times New Roman"/>
          <w:spacing w:val="-2"/>
        </w:rPr>
        <w:t>, crack dimensions, “ACH50”, etc.</w:t>
      </w:r>
      <w:r w:rsidR="002F02D9">
        <w:rPr>
          <w:rFonts w:ascii="Times New Roman" w:hAnsi="Times New Roman" w:cs="Times New Roman"/>
          <w:spacing w:val="-2"/>
        </w:rPr>
        <w:t>)</w:t>
      </w:r>
    </w:p>
    <w:p w:rsidR="000A1E44" w:rsidRDefault="000A1E4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F5338D">
        <w:rPr>
          <w:rFonts w:ascii="Times New Roman" w:hAnsi="Times New Roman" w:cs="Times New Roman"/>
          <w:spacing w:val="-2"/>
        </w:rPr>
        <w:t>Calculated c</w:t>
      </w:r>
      <w:r>
        <w:rPr>
          <w:rFonts w:ascii="Times New Roman" w:hAnsi="Times New Roman" w:cs="Times New Roman"/>
          <w:spacing w:val="-2"/>
        </w:rPr>
        <w:t xml:space="preserve">onstant value </w:t>
      </w:r>
      <w:r w:rsidR="00F5338D">
        <w:rPr>
          <w:rFonts w:ascii="Times New Roman" w:hAnsi="Times New Roman" w:cs="Times New Roman"/>
          <w:spacing w:val="-2"/>
        </w:rPr>
        <w:t>(describe algorithm)</w:t>
      </w:r>
      <w:r w:rsidR="00C31232">
        <w:rPr>
          <w:rFonts w:ascii="Times New Roman" w:hAnsi="Times New Roman" w:cs="Times New Roman"/>
          <w:spacing w:val="-2"/>
          <w:u w:val="single"/>
        </w:rPr>
        <w:t xml:space="preserve">         .</w:t>
      </w:r>
    </w:p>
    <w:p w:rsidR="007F097F" w:rsidRDefault="00A967D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7F097F">
        <w:rPr>
          <w:rFonts w:ascii="Times New Roman" w:hAnsi="Times New Roman" w:cs="Times New Roman"/>
          <w:spacing w:val="-2"/>
        </w:rPr>
        <w:t xml:space="preserve"> </w:t>
      </w:r>
      <w:r w:rsidR="0015589A">
        <w:rPr>
          <w:rFonts w:ascii="Times New Roman" w:hAnsi="Times New Roman" w:cs="Times New Roman"/>
          <w:spacing w:val="-2"/>
        </w:rPr>
        <w:t>C</w:t>
      </w:r>
      <w:r w:rsidR="000A1E44">
        <w:rPr>
          <w:rFonts w:ascii="Times New Roman" w:hAnsi="Times New Roman" w:cs="Times New Roman"/>
          <w:spacing w:val="-2"/>
        </w:rPr>
        <w:t>alculat</w:t>
      </w:r>
      <w:r w:rsidR="00F5338D">
        <w:rPr>
          <w:rFonts w:ascii="Times New Roman" w:hAnsi="Times New Roman" w:cs="Times New Roman"/>
          <w:spacing w:val="-2"/>
        </w:rPr>
        <w:t>ed</w:t>
      </w:r>
      <w:r w:rsidR="0015589A">
        <w:rPr>
          <w:rFonts w:ascii="Times New Roman" w:hAnsi="Times New Roman" w:cs="Times New Roman"/>
          <w:spacing w:val="-2"/>
        </w:rPr>
        <w:t xml:space="preserve"> each time step</w:t>
      </w:r>
      <w:r w:rsidR="000A1E44">
        <w:rPr>
          <w:rFonts w:ascii="Times New Roman" w:hAnsi="Times New Roman" w:cs="Times New Roman"/>
          <w:spacing w:val="-2"/>
        </w:rPr>
        <w:t>, wind and</w:t>
      </w:r>
      <w:r w:rsidR="007F097F">
        <w:rPr>
          <w:rFonts w:ascii="Times New Roman" w:hAnsi="Times New Roman" w:cs="Times New Roman"/>
          <w:spacing w:val="-2"/>
        </w:rPr>
        <w:t xml:space="preserve"> buoyancy</w:t>
      </w:r>
      <w:r w:rsidR="00F5338D">
        <w:rPr>
          <w:rFonts w:ascii="Times New Roman" w:hAnsi="Times New Roman" w:cs="Times New Roman"/>
          <w:spacing w:val="-2"/>
        </w:rPr>
        <w:t xml:space="preserve"> (stack)</w:t>
      </w:r>
      <w:r w:rsidR="007F097F">
        <w:rPr>
          <w:rFonts w:ascii="Times New Roman" w:hAnsi="Times New Roman" w:cs="Times New Roman"/>
          <w:spacing w:val="-2"/>
        </w:rPr>
        <w:t xml:space="preserve"> driven</w:t>
      </w:r>
      <w:r w:rsidR="000A1E44">
        <w:rPr>
          <w:rFonts w:ascii="Times New Roman" w:hAnsi="Times New Roman" w:cs="Times New Roman"/>
          <w:spacing w:val="-2"/>
        </w:rPr>
        <w:t xml:space="preserve"> (</w:t>
      </w:r>
      <w:r w:rsidR="00C31232">
        <w:rPr>
          <w:rFonts w:ascii="Times New Roman" w:hAnsi="Times New Roman" w:cs="Times New Roman"/>
          <w:spacing w:val="-2"/>
        </w:rPr>
        <w:t xml:space="preserve">describe </w:t>
      </w:r>
      <w:proofErr w:type="gramStart"/>
      <w:r w:rsidR="00F532CB">
        <w:rPr>
          <w:rFonts w:ascii="Times New Roman" w:hAnsi="Times New Roman" w:cs="Times New Roman"/>
          <w:spacing w:val="-2"/>
        </w:rPr>
        <w:t>algorithm</w:t>
      </w:r>
      <w:r w:rsidR="00C31232">
        <w:rPr>
          <w:rFonts w:ascii="Times New Roman" w:hAnsi="Times New Roman" w:cs="Times New Roman"/>
          <w:spacing w:val="-2"/>
        </w:rPr>
        <w:t xml:space="preserve">)   </w:t>
      </w:r>
      <w:proofErr w:type="gramEnd"/>
      <w:r w:rsidR="00C31232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  <w:u w:val="single"/>
        </w:rPr>
        <w:t>Sherman-Grimsrud</w:t>
      </w:r>
      <w:r w:rsidR="00C31232">
        <w:rPr>
          <w:rFonts w:ascii="Times New Roman" w:hAnsi="Times New Roman" w:cs="Times New Roman"/>
          <w:spacing w:val="-2"/>
          <w:u w:val="single"/>
        </w:rPr>
        <w:t>.</w:t>
      </w:r>
    </w:p>
    <w:p w:rsidR="00F5338D" w:rsidRPr="000A1E44" w:rsidRDefault="00A967D4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b/>
          <w:i/>
          <w:spacing w:val="-2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sym w:font="Wingdings" w:char="F078"/>
      </w:r>
      <w:r w:rsidR="00F5338D">
        <w:rPr>
          <w:rFonts w:ascii="Times New Roman" w:hAnsi="Times New Roman" w:cs="Times New Roman"/>
          <w:spacing w:val="-2"/>
        </w:rPr>
        <w:t xml:space="preserve"> Nodal network</w:t>
      </w:r>
      <w:r w:rsidR="002F02D9">
        <w:rPr>
          <w:rFonts w:ascii="Times New Roman" w:hAnsi="Times New Roman" w:cs="Times New Roman"/>
          <w:spacing w:val="-2"/>
        </w:rPr>
        <w:t>,</w:t>
      </w:r>
      <w:r w:rsidR="00F5338D">
        <w:rPr>
          <w:rFonts w:ascii="Times New Roman" w:hAnsi="Times New Roman" w:cs="Times New Roman"/>
          <w:spacing w:val="-2"/>
        </w:rPr>
        <w:t xml:space="preserve"> user input wind pressure coefficient</w:t>
      </w:r>
      <w:r w:rsidR="002D3241">
        <w:rPr>
          <w:rFonts w:ascii="Times New Roman" w:hAnsi="Times New Roman" w:cs="Times New Roman"/>
          <w:spacing w:val="-2"/>
        </w:rPr>
        <w:t>s</w:t>
      </w:r>
      <w:r w:rsidR="00F5338D">
        <w:rPr>
          <w:rFonts w:ascii="Times New Roman" w:hAnsi="Times New Roman" w:cs="Times New Roman"/>
          <w:spacing w:val="-2"/>
        </w:rPr>
        <w:t xml:space="preserve"> </w:t>
      </w:r>
    </w:p>
    <w:p w:rsidR="007F097F" w:rsidRPr="000A1E44" w:rsidRDefault="007F097F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b/>
          <w:i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15589A">
        <w:rPr>
          <w:rFonts w:ascii="Times New Roman" w:hAnsi="Times New Roman" w:cs="Times New Roman"/>
          <w:spacing w:val="-2"/>
        </w:rPr>
        <w:t>Nodal network</w:t>
      </w:r>
      <w:r w:rsidR="002F02D9">
        <w:rPr>
          <w:rFonts w:ascii="Times New Roman" w:hAnsi="Times New Roman" w:cs="Times New Roman"/>
          <w:spacing w:val="-2"/>
        </w:rPr>
        <w:t xml:space="preserve">, wind pressure </w:t>
      </w:r>
      <w:r>
        <w:rPr>
          <w:rFonts w:ascii="Times New Roman" w:hAnsi="Times New Roman" w:cs="Times New Roman"/>
          <w:spacing w:val="-2"/>
        </w:rPr>
        <w:t>coefficients</w:t>
      </w:r>
      <w:r w:rsidR="002F02D9">
        <w:rPr>
          <w:rFonts w:ascii="Times New Roman" w:hAnsi="Times New Roman" w:cs="Times New Roman"/>
          <w:spacing w:val="-2"/>
        </w:rPr>
        <w:t xml:space="preserve"> calculated each time step</w:t>
      </w:r>
      <w:r w:rsidR="00C31232">
        <w:rPr>
          <w:rFonts w:ascii="Times New Roman" w:hAnsi="Times New Roman" w:cs="Times New Roman"/>
          <w:spacing w:val="-2"/>
        </w:rPr>
        <w:t xml:space="preserve"> (describe algorithm)</w:t>
      </w:r>
      <w:r w:rsidR="00C31232">
        <w:rPr>
          <w:rFonts w:ascii="Times New Roman" w:hAnsi="Times New Roman" w:cs="Times New Roman"/>
          <w:spacing w:val="-2"/>
          <w:u w:val="single"/>
        </w:rPr>
        <w:t xml:space="preserve">         .</w:t>
      </w:r>
      <w:r w:rsidR="000A1E44">
        <w:rPr>
          <w:rFonts w:ascii="Times New Roman" w:hAnsi="Times New Roman" w:cs="Times New Roman"/>
          <w:spacing w:val="-2"/>
        </w:rPr>
        <w:t xml:space="preserve"> </w:t>
      </w:r>
    </w:p>
    <w:p w:rsidR="002F02D9" w:rsidRDefault="002F02D9" w:rsidP="002F02D9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 w:line="240" w:lineRule="atLeast"/>
        <w:ind w:left="630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</w:t>
      </w:r>
      <w:r w:rsidR="002D3241">
        <w:rPr>
          <w:rFonts w:ascii="Times New Roman" w:hAnsi="Times New Roman" w:cs="Times New Roman"/>
          <w:spacing w:val="-2"/>
        </w:rPr>
        <w:t>L</w:t>
      </w:r>
      <w:r>
        <w:rPr>
          <w:rFonts w:ascii="Times New Roman" w:hAnsi="Times New Roman" w:cs="Times New Roman"/>
          <w:spacing w:val="-2"/>
        </w:rPr>
        <w:t>ink to external calculation program (describe program)</w:t>
      </w:r>
      <w:r>
        <w:rPr>
          <w:rFonts w:ascii="Times New Roman" w:hAnsi="Times New Roman" w:cs="Times New Roman"/>
          <w:spacing w:val="-2"/>
          <w:u w:val="single"/>
        </w:rPr>
        <w:t xml:space="preserve">         .</w:t>
      </w:r>
    </w:p>
    <w:p w:rsidR="007F097F" w:rsidRDefault="007F097F" w:rsidP="007F097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describe) </w:t>
      </w:r>
      <w:r>
        <w:rPr>
          <w:rFonts w:ascii="Times New Roman" w:hAnsi="Times New Roman" w:cs="Times New Roman"/>
          <w:spacing w:val="-2"/>
          <w:u w:val="single"/>
        </w:rPr>
        <w:t xml:space="preserve">             .</w:t>
      </w:r>
    </w:p>
    <w:p w:rsidR="003A37CD" w:rsidRDefault="003A37CD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Heaters (dynamics)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No dynamics assumed (output is instantaneous)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lastRenderedPageBreak/>
        <w:sym w:font="Wingdings" w:char="F0A8"/>
      </w:r>
      <w:r>
        <w:rPr>
          <w:rFonts w:ascii="Times New Roman" w:hAnsi="Times New Roman" w:cs="Times New Roman"/>
          <w:spacing w:val="-2"/>
        </w:rPr>
        <w:t xml:space="preserve"> Simple first order dynamics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Detailed modeling of heat source dynamics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Heaters (output characteristics)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Purely convective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Radiative/Convective split fixed within code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Radiative/Convective split specified by user</w:t>
      </w:r>
    </w:p>
    <w:p w:rsidR="009F3CF1" w:rsidRPr="00492180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Detailed modeling of heat source output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Control temperature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Air temperature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Combination of air and radiant temperatures fixed within the code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combination of air and radiant temperatures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construction surface temperatures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User-specified temperatures within construction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 .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bCs/>
          <w:spacing w:val="-2"/>
        </w:rPr>
      </w:pP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Control laws</w:t>
      </w:r>
    </w:p>
    <w:p w:rsidR="009F3CF1" w:rsidRDefault="00A967D4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9F3CF1">
        <w:rPr>
          <w:rFonts w:ascii="Times New Roman" w:hAnsi="Times New Roman" w:cs="Times New Roman"/>
          <w:spacing w:val="-2"/>
        </w:rPr>
        <w:t xml:space="preserve"> Perfect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On/Off thermostatic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On/Off thermostatic control with </w:t>
      </w:r>
      <w:proofErr w:type="spellStart"/>
      <w:r>
        <w:rPr>
          <w:rFonts w:ascii="Times New Roman" w:hAnsi="Times New Roman" w:cs="Times New Roman"/>
          <w:spacing w:val="-2"/>
        </w:rPr>
        <w:t>deadband</w:t>
      </w:r>
      <w:proofErr w:type="spellEnd"/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Proportional control</w:t>
      </w:r>
    </w:p>
    <w:p w:rsidR="009F3CF1" w:rsidRDefault="009F3CF1" w:rsidP="009F3CF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(please specify)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A7785" w:rsidRDefault="001A7785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b/>
          <w:bCs/>
          <w:spacing w:val="-2"/>
        </w:rPr>
      </w:pP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 xml:space="preserve">Previously applied validation tests related to building thermal fabric load </w:t>
      </w:r>
      <w:proofErr w:type="spellStart"/>
      <w:r>
        <w:rPr>
          <w:rFonts w:ascii="Times New Roman" w:hAnsi="Times New Roman" w:cs="Times New Roman"/>
          <w:b/>
          <w:bCs/>
          <w:spacing w:val="-2"/>
        </w:rPr>
        <w:t>modeling</w:t>
      </w:r>
      <w:r w:rsidR="005E58DB" w:rsidRPr="005E58DB">
        <w:rPr>
          <w:rFonts w:ascii="Times New Roman" w:hAnsi="Times New Roman" w:cs="Times New Roman"/>
          <w:b/>
          <w:bCs/>
          <w:spacing w:val="-2"/>
          <w:vertAlign w:val="superscript"/>
        </w:rPr>
        <w:t>a</w:t>
      </w:r>
      <w:proofErr w:type="spellEnd"/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IEA BESTEST (</w:t>
      </w:r>
      <w:proofErr w:type="spellStart"/>
      <w:r>
        <w:rPr>
          <w:rFonts w:ascii="Times New Roman" w:hAnsi="Times New Roman" w:cs="Times New Roman"/>
          <w:spacing w:val="-2"/>
        </w:rPr>
        <w:t>Judkoff</w:t>
      </w:r>
      <w:proofErr w:type="spellEnd"/>
      <w:r>
        <w:rPr>
          <w:rFonts w:ascii="Times New Roman" w:hAnsi="Times New Roman" w:cs="Times New Roman"/>
          <w:spacing w:val="-2"/>
        </w:rPr>
        <w:t xml:space="preserve"> and </w:t>
      </w:r>
      <w:proofErr w:type="spellStart"/>
      <w:r>
        <w:rPr>
          <w:rFonts w:ascii="Times New Roman" w:hAnsi="Times New Roman" w:cs="Times New Roman"/>
          <w:spacing w:val="-2"/>
        </w:rPr>
        <w:t>Neymark</w:t>
      </w:r>
      <w:proofErr w:type="spellEnd"/>
      <w:r>
        <w:rPr>
          <w:rFonts w:ascii="Times New Roman" w:hAnsi="Times New Roman" w:cs="Times New Roman"/>
          <w:spacing w:val="-2"/>
        </w:rPr>
        <w:t xml:space="preserve"> 1995a; ASHRAE St</w:t>
      </w:r>
      <w:r w:rsidR="000A1E44">
        <w:rPr>
          <w:rFonts w:ascii="Times New Roman" w:hAnsi="Times New Roman" w:cs="Times New Roman"/>
          <w:spacing w:val="-2"/>
        </w:rPr>
        <w:t>andar</w:t>
      </w:r>
      <w:r>
        <w:rPr>
          <w:rFonts w:ascii="Times New Roman" w:hAnsi="Times New Roman" w:cs="Times New Roman"/>
          <w:spacing w:val="-2"/>
        </w:rPr>
        <w:t xml:space="preserve">d 140-2014, Sections 5.2.1, 5.2.2, 5.2.3) 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IEA 34/43 Multi-zone non-airflow (Neymark et al 2008)</w:t>
      </w:r>
      <w:r w:rsidR="001A7785">
        <w:rPr>
          <w:rFonts w:ascii="Times New Roman" w:hAnsi="Times New Roman" w:cs="Times New Roman"/>
          <w:spacing w:val="-2"/>
        </w:rPr>
        <w:t>, cases MZ340, MZ350</w:t>
      </w:r>
    </w:p>
    <w:p w:rsidR="00110521" w:rsidRDefault="00A967D4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6E"/>
      </w:r>
      <w:r w:rsidR="00110521">
        <w:rPr>
          <w:rFonts w:ascii="Times New Roman" w:hAnsi="Times New Roman" w:cs="Times New Roman"/>
          <w:spacing w:val="-2"/>
        </w:rPr>
        <w:t xml:space="preserve"> HERS BESTEST (</w:t>
      </w:r>
      <w:proofErr w:type="spellStart"/>
      <w:r w:rsidR="00110521">
        <w:rPr>
          <w:rFonts w:ascii="Times New Roman" w:hAnsi="Times New Roman" w:cs="Times New Roman"/>
          <w:spacing w:val="-2"/>
        </w:rPr>
        <w:t>Judkoff</w:t>
      </w:r>
      <w:proofErr w:type="spellEnd"/>
      <w:r w:rsidR="00110521">
        <w:rPr>
          <w:rFonts w:ascii="Times New Roman" w:hAnsi="Times New Roman" w:cs="Times New Roman"/>
          <w:spacing w:val="-2"/>
        </w:rPr>
        <w:t xml:space="preserve"> and </w:t>
      </w:r>
      <w:proofErr w:type="spellStart"/>
      <w:r w:rsidR="00110521">
        <w:rPr>
          <w:rFonts w:ascii="Times New Roman" w:hAnsi="Times New Roman" w:cs="Times New Roman"/>
          <w:spacing w:val="-2"/>
        </w:rPr>
        <w:t>Neymark</w:t>
      </w:r>
      <w:proofErr w:type="spellEnd"/>
      <w:r w:rsidR="00110521">
        <w:rPr>
          <w:rFonts w:ascii="Times New Roman" w:hAnsi="Times New Roman" w:cs="Times New Roman"/>
          <w:spacing w:val="-2"/>
        </w:rPr>
        <w:t xml:space="preserve"> 1995b; ASHRAE St</w:t>
      </w:r>
      <w:r w:rsidR="000A1E44">
        <w:rPr>
          <w:rFonts w:ascii="Times New Roman" w:hAnsi="Times New Roman" w:cs="Times New Roman"/>
          <w:spacing w:val="-2"/>
        </w:rPr>
        <w:t>andar</w:t>
      </w:r>
      <w:r w:rsidR="00110521">
        <w:rPr>
          <w:rFonts w:ascii="Times New Roman" w:hAnsi="Times New Roman" w:cs="Times New Roman"/>
          <w:spacing w:val="-2"/>
        </w:rPr>
        <w:t>d 140-2014, Section 7)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ASHRAE 1052-RP (</w:t>
      </w:r>
      <w:proofErr w:type="spellStart"/>
      <w:r>
        <w:rPr>
          <w:rFonts w:ascii="Times New Roman" w:hAnsi="Times New Roman" w:cs="Times New Roman"/>
          <w:spacing w:val="-2"/>
        </w:rPr>
        <w:t>Spitler</w:t>
      </w:r>
      <w:proofErr w:type="spellEnd"/>
      <w:r>
        <w:rPr>
          <w:rFonts w:ascii="Times New Roman" w:hAnsi="Times New Roman" w:cs="Times New Roman"/>
          <w:spacing w:val="-2"/>
        </w:rPr>
        <w:t>, Rees, and Xiao 2001) analytical verification tests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software</w:t>
      </w:r>
      <w:r w:rsidR="003E28DD">
        <w:rPr>
          <w:rFonts w:ascii="Times New Roman" w:hAnsi="Times New Roman" w:cs="Times New Roman"/>
          <w:spacing w:val="-2"/>
        </w:rPr>
        <w:t>-</w:t>
      </w:r>
      <w:r>
        <w:rPr>
          <w:rFonts w:ascii="Times New Roman" w:hAnsi="Times New Roman" w:cs="Times New Roman"/>
          <w:spacing w:val="-2"/>
        </w:rPr>
        <w:t>to</w:t>
      </w:r>
      <w:r w:rsidR="003E28DD">
        <w:rPr>
          <w:rFonts w:ascii="Times New Roman" w:hAnsi="Times New Roman" w:cs="Times New Roman"/>
          <w:spacing w:val="-2"/>
        </w:rPr>
        <w:t>-</w:t>
      </w:r>
      <w:r>
        <w:rPr>
          <w:rFonts w:ascii="Times New Roman" w:hAnsi="Times New Roman" w:cs="Times New Roman"/>
          <w:spacing w:val="-2"/>
        </w:rPr>
        <w:t xml:space="preserve">software comparative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analytical verification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  <w:r>
        <w:rPr>
          <w:rFonts w:ascii="Times New Roman" w:hAnsi="Times New Roman" w:cs="Times New Roman"/>
          <w:spacing w:val="-2"/>
        </w:rPr>
        <w:sym w:font="Wingdings" w:char="F0A8"/>
      </w:r>
      <w:r>
        <w:rPr>
          <w:rFonts w:ascii="Times New Roman" w:hAnsi="Times New Roman" w:cs="Times New Roman"/>
          <w:spacing w:val="-2"/>
        </w:rPr>
        <w:t xml:space="preserve"> Other empirical validation tests (please </w:t>
      </w:r>
      <w:r w:rsidR="000A1E44">
        <w:rPr>
          <w:rFonts w:ascii="Times New Roman" w:hAnsi="Times New Roman" w:cs="Times New Roman"/>
          <w:spacing w:val="-2"/>
        </w:rPr>
        <w:t>describe</w:t>
      </w:r>
      <w:r>
        <w:rPr>
          <w:rFonts w:ascii="Times New Roman" w:hAnsi="Times New Roman" w:cs="Times New Roman"/>
          <w:spacing w:val="-2"/>
        </w:rPr>
        <w:t xml:space="preserve">)  </w:t>
      </w:r>
      <w:r>
        <w:rPr>
          <w:rFonts w:ascii="Times New Roman" w:hAnsi="Times New Roman" w:cs="Times New Roman"/>
          <w:spacing w:val="-2"/>
          <w:u w:val="single"/>
        </w:rPr>
        <w:t xml:space="preserve">                                               .</w:t>
      </w:r>
    </w:p>
    <w:p w:rsidR="005E58DB" w:rsidRDefault="005E58DB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u w:val="single"/>
        </w:rPr>
      </w:pPr>
    </w:p>
    <w:p w:rsidR="00C42B61" w:rsidRP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i/>
          <w:spacing w:val="-2"/>
          <w:sz w:val="20"/>
          <w:szCs w:val="20"/>
        </w:rPr>
      </w:pPr>
      <w:proofErr w:type="spellStart"/>
      <w:proofErr w:type="gramStart"/>
      <w:r w:rsidRPr="001F5F00">
        <w:rPr>
          <w:rFonts w:ascii="Times New Roman" w:hAnsi="Times New Roman" w:cs="Times New Roman"/>
          <w:i/>
          <w:spacing w:val="-2"/>
          <w:sz w:val="20"/>
          <w:szCs w:val="20"/>
          <w:vertAlign w:val="superscript"/>
        </w:rPr>
        <w:t>a</w:t>
      </w:r>
      <w:proofErr w:type="spellEnd"/>
      <w:proofErr w:type="gramEnd"/>
      <w:r w:rsidRPr="001F5F00">
        <w:rPr>
          <w:rFonts w:ascii="Times New Roman" w:hAnsi="Times New Roman" w:cs="Times New Roman"/>
          <w:i/>
          <w:spacing w:val="-2"/>
          <w:sz w:val="20"/>
          <w:szCs w:val="20"/>
          <w:vertAlign w:val="superscript"/>
        </w:rPr>
        <w:t xml:space="preserve">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Ap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plication of other test cases is recommended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.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>W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hAnsi="Times New Roman" w:cs="Times New Roman"/>
          <w:i/>
          <w:spacing w:val="-2"/>
          <w:sz w:val="20"/>
          <w:szCs w:val="20"/>
        </w:rPr>
        <w:t xml:space="preserve"> explicitly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 requested the simulation trial participants to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 xml:space="preserve">separately 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 xml:space="preserve">run </w:t>
      </w:r>
      <w:r w:rsidR="00E16845">
        <w:rPr>
          <w:rFonts w:ascii="Times New Roman" w:hAnsi="Times New Roman" w:cs="Times New Roman"/>
          <w:i/>
          <w:spacing w:val="-2"/>
          <w:sz w:val="20"/>
          <w:szCs w:val="20"/>
        </w:rPr>
        <w:t xml:space="preserve">multi-zone </w:t>
      </w:r>
      <w:r w:rsidRPr="001F5F00">
        <w:rPr>
          <w:rFonts w:ascii="Times New Roman" w:hAnsi="Times New Roman" w:cs="Times New Roman"/>
          <w:i/>
          <w:spacing w:val="-2"/>
          <w:sz w:val="20"/>
          <w:szCs w:val="20"/>
        </w:rPr>
        <w:t>cases MZ340 and MZ350 as part of the simulation trial process.</w:t>
      </w:r>
    </w:p>
    <w:p w:rsid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:rsidR="001F5F00" w:rsidRDefault="001F5F00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sz w:val="18"/>
          <w:szCs w:val="18"/>
        </w:rPr>
      </w:pP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b/>
          <w:i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b/>
          <w:i/>
          <w:spacing w:val="-2"/>
          <w:sz w:val="18"/>
          <w:szCs w:val="18"/>
        </w:rPr>
        <w:t>Validation Test References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  <w:sz w:val="18"/>
          <w:szCs w:val="18"/>
        </w:rPr>
      </w:pP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ASHRAE. 2014. ANSI/ASHRAE Standard 140-2014.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Standard Method of Test for the Evaluation of Building Energy Analysis Computer Programs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Atlanta GA: ASHRAE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>, R., and J. Neymark. 1995</w:t>
      </w:r>
      <w:r w:rsidR="00726D53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International Energy Agency Building Energy Simulation Test (BESTEST) and Diagnostic Method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NREL/TP-472-6231. Golden, CO: National Renewable Energy Laboratory. </w:t>
      </w:r>
      <w:hyperlink r:id="rId4" w:history="1">
        <w:r w:rsidRPr="00726D53">
          <w:rPr>
            <w:rFonts w:ascii="Times New Roman" w:hAnsi="Times New Roman" w:cs="Times New Roman"/>
            <w:spacing w:val="-2"/>
            <w:sz w:val="18"/>
            <w:szCs w:val="18"/>
          </w:rPr>
          <w:t>www.nrel.gov/docs/legosti/old/6231.pdf</w:t>
        </w:r>
      </w:hyperlink>
      <w:r w:rsidRPr="00726D53">
        <w:rPr>
          <w:rFonts w:ascii="Times New Roman" w:hAnsi="Times New Roman" w:cs="Times New Roman"/>
          <w:spacing w:val="-2"/>
          <w:sz w:val="18"/>
          <w:szCs w:val="18"/>
        </w:rPr>
        <w:t>.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>, R., and J. Neymark. 1995</w:t>
      </w:r>
      <w:r w:rsidR="00726D53">
        <w:rPr>
          <w:rFonts w:ascii="Times New Roman" w:hAnsi="Times New Roman" w:cs="Times New Roman"/>
          <w:spacing w:val="-2"/>
          <w:sz w:val="18"/>
          <w:szCs w:val="18"/>
        </w:rPr>
        <w:t>b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Home Energy Rating System Building Energy Simulation Test (HERS BESTEST), Volume 1: Tier 1 and Tier 2 Tests User’s Manual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NREL/TP-472-7332a. Golden, CO: National Renewable Energy Laboratory. www.nrel.gov/docs/legosti/fy96/7332a.pdf.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Neymark, J., R.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Judkoff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D. Alexander, D., C.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Felsmann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P. Strachan, A. </w:t>
      </w: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Wijsman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. 2008.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International Energy Agency Building Energy Simulation Test and Diagnostic Method (IEA BESTEST) Multi-Zone Non-Airflow In-Depth Diagnostic Cases: MZ320–MZ360.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 NREL Report No. TP-550-43827. Golden, CO: National Renewable Energy Laboratory. www.nrel.gov/docs/fy08osti/43827.pdf</w:t>
      </w:r>
    </w:p>
    <w:p w:rsidR="00C42B61" w:rsidRPr="00726D53" w:rsidRDefault="00C42B61" w:rsidP="00C42B6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726D53">
        <w:rPr>
          <w:rFonts w:ascii="Times New Roman" w:hAnsi="Times New Roman" w:cs="Times New Roman"/>
          <w:spacing w:val="-2"/>
          <w:sz w:val="18"/>
          <w:szCs w:val="18"/>
        </w:rPr>
        <w:t>Spitler</w:t>
      </w:r>
      <w:proofErr w:type="spellEnd"/>
      <w:r w:rsidRPr="00726D53">
        <w:rPr>
          <w:rFonts w:ascii="Times New Roman" w:hAnsi="Times New Roman" w:cs="Times New Roman"/>
          <w:spacing w:val="-2"/>
          <w:sz w:val="18"/>
          <w:szCs w:val="18"/>
        </w:rPr>
        <w:t xml:space="preserve">, J.D., S.J. Rees, and D. Xiao. 2001. </w:t>
      </w:r>
      <w:r w:rsidRPr="00726D53">
        <w:rPr>
          <w:rFonts w:ascii="Times New Roman" w:hAnsi="Times New Roman" w:cs="Times New Roman"/>
          <w:i/>
          <w:spacing w:val="-2"/>
          <w:sz w:val="18"/>
          <w:szCs w:val="18"/>
        </w:rPr>
        <w:t>Development of an Analytical Verification Test Suite for Whole Building Energy Simulation Programs—Building Fabric</w:t>
      </w:r>
      <w:r w:rsidRPr="00726D53">
        <w:rPr>
          <w:rFonts w:ascii="Times New Roman" w:hAnsi="Times New Roman" w:cs="Times New Roman"/>
          <w:spacing w:val="-2"/>
          <w:sz w:val="18"/>
          <w:szCs w:val="18"/>
        </w:rPr>
        <w:t>. Final Report for ASHRAE 1052-RP. Atlanta: ASHRAE.</w:t>
      </w:r>
    </w:p>
    <w:p w:rsidR="00110521" w:rsidRDefault="00110521" w:rsidP="0011052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 w:line="240" w:lineRule="atLeast"/>
        <w:ind w:left="295" w:hanging="295"/>
        <w:jc w:val="both"/>
        <w:rPr>
          <w:rFonts w:ascii="Times New Roman" w:hAnsi="Times New Roman" w:cs="Times New Roman"/>
          <w:spacing w:val="-2"/>
        </w:rPr>
      </w:pPr>
    </w:p>
    <w:sectPr w:rsidR="00110521" w:rsidSect="00C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998"/>
    <w:rsid w:val="00013DA3"/>
    <w:rsid w:val="00022768"/>
    <w:rsid w:val="00054816"/>
    <w:rsid w:val="000607B5"/>
    <w:rsid w:val="000A1E44"/>
    <w:rsid w:val="000D045C"/>
    <w:rsid w:val="00110521"/>
    <w:rsid w:val="00135F97"/>
    <w:rsid w:val="00136C88"/>
    <w:rsid w:val="00145212"/>
    <w:rsid w:val="0015589A"/>
    <w:rsid w:val="001A2566"/>
    <w:rsid w:val="001A7785"/>
    <w:rsid w:val="001D58C8"/>
    <w:rsid w:val="001F5F00"/>
    <w:rsid w:val="00250A12"/>
    <w:rsid w:val="002526AF"/>
    <w:rsid w:val="00283F78"/>
    <w:rsid w:val="002D3241"/>
    <w:rsid w:val="002F02D9"/>
    <w:rsid w:val="00371D96"/>
    <w:rsid w:val="003737CB"/>
    <w:rsid w:val="00397AAA"/>
    <w:rsid w:val="003A37CD"/>
    <w:rsid w:val="003B74E0"/>
    <w:rsid w:val="003E28DD"/>
    <w:rsid w:val="00404512"/>
    <w:rsid w:val="00407506"/>
    <w:rsid w:val="00457F4C"/>
    <w:rsid w:val="00471ADE"/>
    <w:rsid w:val="00492180"/>
    <w:rsid w:val="004F46B2"/>
    <w:rsid w:val="0050360F"/>
    <w:rsid w:val="0050668C"/>
    <w:rsid w:val="00521447"/>
    <w:rsid w:val="00523AFF"/>
    <w:rsid w:val="005A43B2"/>
    <w:rsid w:val="005E58DB"/>
    <w:rsid w:val="005E5EF2"/>
    <w:rsid w:val="00602317"/>
    <w:rsid w:val="00621D87"/>
    <w:rsid w:val="00640213"/>
    <w:rsid w:val="00640760"/>
    <w:rsid w:val="00644EAD"/>
    <w:rsid w:val="006718EB"/>
    <w:rsid w:val="006774EC"/>
    <w:rsid w:val="00726D53"/>
    <w:rsid w:val="00763ED9"/>
    <w:rsid w:val="00765B82"/>
    <w:rsid w:val="00780665"/>
    <w:rsid w:val="007F097F"/>
    <w:rsid w:val="00800600"/>
    <w:rsid w:val="00801A7B"/>
    <w:rsid w:val="008252AB"/>
    <w:rsid w:val="0084008E"/>
    <w:rsid w:val="008401E0"/>
    <w:rsid w:val="00852F9C"/>
    <w:rsid w:val="008736F5"/>
    <w:rsid w:val="00876150"/>
    <w:rsid w:val="00892C6C"/>
    <w:rsid w:val="008D7C0A"/>
    <w:rsid w:val="00923570"/>
    <w:rsid w:val="00997A97"/>
    <w:rsid w:val="009F3CF1"/>
    <w:rsid w:val="00A00F38"/>
    <w:rsid w:val="00A04824"/>
    <w:rsid w:val="00A24541"/>
    <w:rsid w:val="00A32E02"/>
    <w:rsid w:val="00A86998"/>
    <w:rsid w:val="00A967D4"/>
    <w:rsid w:val="00AA6FD9"/>
    <w:rsid w:val="00AB7BC5"/>
    <w:rsid w:val="00AC2EED"/>
    <w:rsid w:val="00AC69F1"/>
    <w:rsid w:val="00AF23EE"/>
    <w:rsid w:val="00B01DF8"/>
    <w:rsid w:val="00B06DEF"/>
    <w:rsid w:val="00B17C9C"/>
    <w:rsid w:val="00B276C5"/>
    <w:rsid w:val="00B300FF"/>
    <w:rsid w:val="00B8463A"/>
    <w:rsid w:val="00BA1FF7"/>
    <w:rsid w:val="00BE3081"/>
    <w:rsid w:val="00BF318C"/>
    <w:rsid w:val="00C31232"/>
    <w:rsid w:val="00C42B61"/>
    <w:rsid w:val="00C44DB4"/>
    <w:rsid w:val="00C4759D"/>
    <w:rsid w:val="00C77BDD"/>
    <w:rsid w:val="00C95ABA"/>
    <w:rsid w:val="00CC3C60"/>
    <w:rsid w:val="00CD7D3F"/>
    <w:rsid w:val="00D164DB"/>
    <w:rsid w:val="00D81A91"/>
    <w:rsid w:val="00DB72BD"/>
    <w:rsid w:val="00DC2B28"/>
    <w:rsid w:val="00DD3D9B"/>
    <w:rsid w:val="00E16845"/>
    <w:rsid w:val="00EB0E57"/>
    <w:rsid w:val="00F532CB"/>
    <w:rsid w:val="00F5338D"/>
    <w:rsid w:val="00F53CBE"/>
    <w:rsid w:val="00F7073A"/>
    <w:rsid w:val="00FE0B5A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4D2"/>
  <w15:docId w15:val="{DBE49875-E311-44D1-89B0-2A63B9F3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rel.gov/docs/legosti/old/62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neymark 2</dc:creator>
  <cp:lastModifiedBy>nkruis</cp:lastModifiedBy>
  <cp:revision>5</cp:revision>
  <cp:lastPrinted>2017-08-30T14:42:00Z</cp:lastPrinted>
  <dcterms:created xsi:type="dcterms:W3CDTF">2017-08-30T15:37:00Z</dcterms:created>
  <dcterms:modified xsi:type="dcterms:W3CDTF">2019-04-15T16:17:00Z</dcterms:modified>
</cp:coreProperties>
</file>